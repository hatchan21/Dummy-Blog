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51DE7" w14:textId="77777777" w:rsidR="0017382C" w:rsidRDefault="007D4EE3">
      <w:r>
        <w:t>Edito</w:t>
      </w:r>
      <w:ins w:id="0" w:author="Valeria" w:date="2015-04-24T11:09:00Z">
        <w:r w:rsidR="005A737F">
          <w:t>rial</w:t>
        </w:r>
      </w:ins>
      <w:bookmarkStart w:id="1" w:name="_GoBack"/>
      <w:bookmarkEnd w:id="1"/>
    </w:p>
    <w:p w14:paraId="2C58FE36" w14:textId="6F2B67BB" w:rsidR="007D4EE3" w:rsidRDefault="00C55AEC">
      <w:r>
        <w:t xml:space="preserve">Lokad was founded with the ambition of delivering better forecasts to companies of any size. With the release of quantile grids [#grids], the third generation of our forecasting engine, we </w:t>
      </w:r>
      <w:ins w:id="2" w:author="Valeria" w:date="2015-04-24T11:25:00Z">
        <w:r w:rsidR="008C0B2F">
          <w:t xml:space="preserve">remain very much in line </w:t>
        </w:r>
      </w:ins>
      <w:del w:id="3" w:author="Valeria" w:date="2015-04-24T11:25:00Z">
        <w:r w:rsidR="00F418FA" w:rsidDel="008C0B2F">
          <w:delText xml:space="preserve">are keeping </w:delText>
        </w:r>
      </w:del>
      <w:del w:id="4" w:author="Valeria" w:date="2015-04-24T11:12:00Z">
        <w:r w:rsidR="00F418FA" w:rsidDel="003F2F3F">
          <w:delText xml:space="preserve">up </w:delText>
        </w:r>
      </w:del>
      <w:r w:rsidR="00F418FA">
        <w:t>with this vision</w:t>
      </w:r>
      <w:ins w:id="5" w:author="Valeria" w:date="2015-04-24T11:25:00Z">
        <w:r w:rsidR="008C0B2F">
          <w:t xml:space="preserve"> as</w:t>
        </w:r>
      </w:ins>
      <w:del w:id="6" w:author="Valeria" w:date="2015-04-24T11:25:00Z">
        <w:r w:rsidR="009E02E6" w:rsidDel="008C0B2F">
          <w:delText>, and</w:delText>
        </w:r>
      </w:del>
      <w:r w:rsidR="009E02E6">
        <w:t xml:space="preserve"> </w:t>
      </w:r>
      <w:del w:id="7" w:author="Valeria" w:date="2015-04-24T11:25:00Z">
        <w:r w:rsidR="009E02E6" w:rsidDel="008C0B2F">
          <w:delText>once more</w:delText>
        </w:r>
      </w:del>
      <w:r w:rsidR="009E02E6">
        <w:t xml:space="preserve"> </w:t>
      </w:r>
      <w:ins w:id="8" w:author="Valeria" w:date="2015-04-24T11:25:00Z">
        <w:r w:rsidR="008C0B2F">
          <w:t xml:space="preserve">we </w:t>
        </w:r>
      </w:ins>
      <w:r w:rsidR="009E02E6">
        <w:t>refin</w:t>
      </w:r>
      <w:ins w:id="9" w:author="Valeria" w:date="2015-04-24T11:25:00Z">
        <w:r w:rsidR="008C0B2F">
          <w:t>e</w:t>
        </w:r>
      </w:ins>
      <w:ins w:id="10" w:author="Valeria" w:date="2015-04-24T15:09:00Z">
        <w:r w:rsidR="00620514">
          <w:t>,</w:t>
        </w:r>
      </w:ins>
      <w:del w:id="11" w:author="Valeria" w:date="2015-04-24T11:25:00Z">
        <w:r w:rsidR="009E02E6" w:rsidDel="008C0B2F">
          <w:delText>ing</w:delText>
        </w:r>
      </w:del>
      <w:r w:rsidR="009E02E6">
        <w:t xml:space="preserve"> </w:t>
      </w:r>
      <w:ins w:id="12" w:author="Valeria" w:date="2015-04-24T11:26:00Z">
        <w:r w:rsidR="008C0B2F">
          <w:t>yet again</w:t>
        </w:r>
      </w:ins>
      <w:ins w:id="13" w:author="Valeria" w:date="2015-04-24T15:09:00Z">
        <w:r w:rsidR="00620514">
          <w:t>,</w:t>
        </w:r>
      </w:ins>
      <w:ins w:id="14" w:author="Valeria" w:date="2015-04-24T11:26:00Z">
        <w:r w:rsidR="008C0B2F">
          <w:t xml:space="preserve"> </w:t>
        </w:r>
      </w:ins>
      <w:ins w:id="15" w:author="Valeria" w:date="2015-04-24T15:09:00Z">
        <w:r w:rsidR="00620514">
          <w:t xml:space="preserve">our </w:t>
        </w:r>
      </w:ins>
      <w:del w:id="16" w:author="Valeria" w:date="2015-04-24T15:09:00Z">
        <w:r w:rsidR="009E02E6" w:rsidDel="00620514">
          <w:delText xml:space="preserve">the </w:delText>
        </w:r>
      </w:del>
      <w:r w:rsidR="009E02E6">
        <w:t>state of the art</w:t>
      </w:r>
      <w:ins w:id="17" w:author="Valeria" w:date="2015-04-24T11:26:00Z">
        <w:r w:rsidR="008C0B2F">
          <w:t xml:space="preserve"> technology</w:t>
        </w:r>
      </w:ins>
      <w:r w:rsidR="009E02E6">
        <w:t xml:space="preserve"> </w:t>
      </w:r>
      <w:ins w:id="18" w:author="Valeria" w:date="2015-04-24T15:09:00Z">
        <w:r w:rsidR="00620514">
          <w:t xml:space="preserve">for </w:t>
        </w:r>
      </w:ins>
      <w:del w:id="19" w:author="Valeria" w:date="2015-04-24T15:09:00Z">
        <w:r w:rsidR="009E02E6" w:rsidDel="00620514">
          <w:delText xml:space="preserve">as far </w:delText>
        </w:r>
      </w:del>
      <w:r w:rsidR="009E02E6">
        <w:t>inventory forecasting</w:t>
      </w:r>
      <w:del w:id="20" w:author="Valeria" w:date="2015-04-24T15:09:00Z">
        <w:r w:rsidR="009E02E6" w:rsidDel="00620514">
          <w:delText xml:space="preserve"> is concerned</w:delText>
        </w:r>
      </w:del>
      <w:r w:rsidR="00F418FA">
        <w:t>.</w:t>
      </w:r>
      <w:r>
        <w:t xml:space="preserve"> </w:t>
      </w:r>
      <w:r w:rsidR="009E02E6">
        <w:t xml:space="preserve">However, statistical </w:t>
      </w:r>
      <w:r w:rsidR="00B642EF">
        <w:t xml:space="preserve">forecasting alone </w:t>
      </w:r>
      <w:ins w:id="21" w:author="Valeria" w:date="2015-04-24T11:29:00Z">
        <w:r w:rsidR="00997577">
          <w:t xml:space="preserve">does not </w:t>
        </w:r>
      </w:ins>
      <w:del w:id="22" w:author="Valeria" w:date="2015-04-24T11:29:00Z">
        <w:r w:rsidR="00B642EF" w:rsidDel="00997577">
          <w:delText>don’t</w:delText>
        </w:r>
      </w:del>
      <w:ins w:id="23" w:author="Valeria" w:date="2015-04-24T11:29:00Z">
        <w:r w:rsidR="00997577">
          <w:t xml:space="preserve"> naturally </w:t>
        </w:r>
      </w:ins>
      <w:del w:id="24" w:author="Valeria" w:date="2015-04-24T11:29:00Z">
        <w:r w:rsidR="009E02E6" w:rsidDel="00997577">
          <w:delText xml:space="preserve"> </w:delText>
        </w:r>
      </w:del>
      <w:r w:rsidR="009E02E6">
        <w:t>produce better reorder</w:t>
      </w:r>
      <w:ins w:id="25" w:author="Valeria" w:date="2015-04-24T11:29:00Z">
        <w:r w:rsidR="00997577">
          <w:t>ing</w:t>
        </w:r>
      </w:ins>
      <w:r w:rsidR="009E02E6">
        <w:t xml:space="preserve"> decisions, and the extra </w:t>
      </w:r>
      <w:ins w:id="26" w:author="Valeria" w:date="2015-04-24T11:30:00Z">
        <w:r w:rsidR="00997577">
          <w:t xml:space="preserve">technological </w:t>
        </w:r>
      </w:ins>
      <w:r w:rsidR="009E02E6">
        <w:t xml:space="preserve">capabilities that </w:t>
      </w:r>
      <w:r w:rsidR="00B642EF">
        <w:t xml:space="preserve">we </w:t>
      </w:r>
      <w:r w:rsidR="009E02E6">
        <w:t>have introduced over the years have been extensively redesign</w:t>
      </w:r>
      <w:r w:rsidR="00B642EF">
        <w:t>ed</w:t>
      </w:r>
      <w:r w:rsidR="009E02E6">
        <w:t xml:space="preserve"> to work much better</w:t>
      </w:r>
      <w:ins w:id="27" w:author="JoannesVermorel" w:date="2015-04-27T10:00:00Z">
        <w:r w:rsidR="00EA7A63">
          <w:t xml:space="preserve"> when used</w:t>
        </w:r>
      </w:ins>
      <w:r w:rsidR="009E02E6">
        <w:t xml:space="preserve"> </w:t>
      </w:r>
      <w:r w:rsidR="00B642EF">
        <w:t>together</w:t>
      </w:r>
      <w:r w:rsidR="009E02E6">
        <w:t xml:space="preserve"> [#unification]. However, Lokad is far from being the only fast growing commerce-centric software company out there. Our integrations [#integrations] ecosystem is </w:t>
      </w:r>
      <w:r w:rsidR="00B642EF">
        <w:t>expanding</w:t>
      </w:r>
      <w:r w:rsidR="009E02E6">
        <w:t xml:space="preserve"> to support </w:t>
      </w:r>
      <w:ins w:id="28" w:author="Valeria" w:date="2015-04-24T11:33:00Z">
        <w:r w:rsidR="00997577">
          <w:t xml:space="preserve">some great </w:t>
        </w:r>
      </w:ins>
      <w:del w:id="29" w:author="Valeria" w:date="2015-04-24T11:33:00Z">
        <w:r w:rsidR="009E02E6" w:rsidDel="00997577">
          <w:delText>the good</w:delText>
        </w:r>
      </w:del>
      <w:r w:rsidR="00B642EF">
        <w:t xml:space="preserve"> apps that</w:t>
      </w:r>
      <w:ins w:id="30" w:author="Valeria" w:date="2015-04-24T11:35:00Z">
        <w:r w:rsidR="006405BE">
          <w:t xml:space="preserve"> can be </w:t>
        </w:r>
      </w:ins>
      <w:ins w:id="31" w:author="Valeria" w:date="2015-04-24T11:36:00Z">
        <w:r w:rsidR="006405BE">
          <w:t>further enhanced by</w:t>
        </w:r>
      </w:ins>
      <w:r w:rsidR="00B642EF">
        <w:t xml:space="preserve"> Lokad</w:t>
      </w:r>
      <w:ins w:id="32" w:author="Valeria" w:date="2015-04-24T11:36:00Z">
        <w:r w:rsidR="006405BE">
          <w:t>’s offering</w:t>
        </w:r>
      </w:ins>
      <w:del w:id="33" w:author="Valeria" w:date="2015-04-24T11:35:00Z">
        <w:r w:rsidR="00B642EF" w:rsidDel="006405BE">
          <w:delText xml:space="preserve"> can complement</w:delText>
        </w:r>
      </w:del>
      <w:r w:rsidR="009E02E6">
        <w:t xml:space="preserve">. Finally, </w:t>
      </w:r>
      <w:ins w:id="34" w:author="Valeria" w:date="2015-04-24T11:37:00Z">
        <w:r w:rsidR="006405BE">
          <w:t>thanks to</w:t>
        </w:r>
      </w:ins>
      <w:ins w:id="35" w:author="Valeria" w:date="2015-04-24T15:12:00Z">
        <w:r w:rsidR="00DC6916">
          <w:t xml:space="preserve"> our</w:t>
        </w:r>
      </w:ins>
      <w:ins w:id="36" w:author="Valeria" w:date="2015-04-24T11:37:00Z">
        <w:r w:rsidR="006405BE">
          <w:t xml:space="preserve"> </w:t>
        </w:r>
      </w:ins>
      <w:del w:id="37" w:author="Valeria" w:date="2015-04-24T11:37:00Z">
        <w:r w:rsidR="009E02E6" w:rsidDel="006405BE">
          <w:delText xml:space="preserve">through our </w:delText>
        </w:r>
      </w:del>
      <w:r w:rsidR="009E02E6">
        <w:t xml:space="preserve">first integration with a competitive price monitoring app [#intelligence], </w:t>
      </w:r>
      <w:r w:rsidR="00B642EF">
        <w:t xml:space="preserve">we hope that Lokad-powered merchants </w:t>
      </w:r>
      <w:del w:id="38" w:author="Valeria" w:date="2015-04-24T11:37:00Z">
        <w:r w:rsidR="00B642EF" w:rsidDel="006405BE">
          <w:delText>won’t</w:delText>
        </w:r>
      </w:del>
      <w:ins w:id="39" w:author="Valeria" w:date="2015-04-24T11:37:00Z">
        <w:r w:rsidR="006405BE">
          <w:t xml:space="preserve"> will not</w:t>
        </w:r>
      </w:ins>
      <w:del w:id="40" w:author="Valeria" w:date="2015-04-24T11:37:00Z">
        <w:r w:rsidR="00B642EF" w:rsidDel="006405BE">
          <w:delText xml:space="preserve"> </w:delText>
        </w:r>
      </w:del>
      <w:ins w:id="41" w:author="Valeria" w:date="2015-04-24T11:37:00Z">
        <w:r w:rsidR="006405BE">
          <w:t xml:space="preserve"> </w:t>
        </w:r>
      </w:ins>
      <w:r w:rsidR="00B642EF">
        <w:t xml:space="preserve">just be outservicing their competition </w:t>
      </w:r>
      <w:del w:id="42" w:author="Valeria" w:date="2015-04-24T15:12:00Z">
        <w:r w:rsidR="00B642EF" w:rsidDel="00DC6916">
          <w:delText>anymore</w:delText>
        </w:r>
      </w:del>
      <w:ins w:id="43" w:author="Valeria" w:date="2015-04-24T15:12:00Z">
        <w:r w:rsidR="00DC6916">
          <w:t xml:space="preserve"> </w:t>
        </w:r>
      </w:ins>
      <w:ins w:id="44" w:author="Valeria" w:date="2015-04-24T11:38:00Z">
        <w:r w:rsidR="006405BE">
          <w:t>in terms of inventory,</w:t>
        </w:r>
      </w:ins>
      <w:r w:rsidR="00B642EF">
        <w:t xml:space="preserve"> but will outprice their competition as well.</w:t>
      </w:r>
    </w:p>
    <w:p w14:paraId="6D1D288B" w14:textId="77777777" w:rsidR="00355263" w:rsidRDefault="00355263"/>
    <w:p w14:paraId="12A94EEA" w14:textId="77777777" w:rsidR="007D4EE3" w:rsidRDefault="007D4EE3">
      <w:r>
        <w:t>Quantile Grids</w:t>
      </w:r>
    </w:p>
    <w:p w14:paraId="04452893" w14:textId="2374CFA4" w:rsidR="00214B53" w:rsidRDefault="007D4EE3">
      <w:r w:rsidRPr="007D4EE3">
        <w:t xml:space="preserve">Delivering better forecasts has always been the core focus for Lokad. </w:t>
      </w:r>
      <w:r>
        <w:t>In February 2015</w:t>
      </w:r>
      <w:r w:rsidRPr="007D4EE3">
        <w:t xml:space="preserve">, we </w:t>
      </w:r>
      <w:del w:id="45" w:author="Valeria" w:date="2015-04-24T11:39:00Z">
        <w:r w:rsidDel="00520443">
          <w:delText>have</w:delText>
        </w:r>
        <w:r w:rsidRPr="007D4EE3" w:rsidDel="00520443">
          <w:delText xml:space="preserve"> </w:delText>
        </w:r>
      </w:del>
      <w:r w:rsidRPr="007D4EE3">
        <w:t>unveil</w:t>
      </w:r>
      <w:r>
        <w:t>ed</w:t>
      </w:r>
      <w:r w:rsidRPr="007D4EE3">
        <w:t xml:space="preserve"> the third generation of our forecasting technology based on quantile grids. In layman’s terms, quantile grids demonstrate an unprecedented level of performance which means that your company can service more clients, more reliably, and with less inventory. </w:t>
      </w:r>
    </w:p>
    <w:p w14:paraId="6C324067" w14:textId="33EE325B" w:rsidR="007D4EE3" w:rsidRDefault="007D4EE3">
      <w:r w:rsidRPr="007D4EE3">
        <w:t>Unlike all the existing forecasting methods available on the market, quantile grids do not provide</w:t>
      </w:r>
      <w:ins w:id="46" w:author="Valeria" w:date="2015-04-24T11:50:00Z">
        <w:r w:rsidR="005E1B99">
          <w:t xml:space="preserve"> just</w:t>
        </w:r>
      </w:ins>
      <w:r w:rsidRPr="007D4EE3">
        <w:t xml:space="preserve"> one demand forecast per product, but</w:t>
      </w:r>
      <w:ins w:id="47" w:author="Valeria" w:date="2015-04-24T15:14:00Z">
        <w:r w:rsidR="000E1B65">
          <w:t xml:space="preserve"> rather</w:t>
        </w:r>
      </w:ins>
      <w:r w:rsidRPr="007D4EE3">
        <w:t xml:space="preserve"> provide the entire probability distribution for (nearly) all possible futures. Quantile Grids are made possible through the combination of Machine Learning, Big Data, Cloud Computing plus some commerce-driven insights.</w:t>
      </w:r>
    </w:p>
    <w:p w14:paraId="5EDDA7AD" w14:textId="540E96A3" w:rsidR="007D4EE3" w:rsidRDefault="007D4EE3">
      <w:r>
        <w:t>With quantile grids, it</w:t>
      </w:r>
      <w:r w:rsidR="00214B53">
        <w:t xml:space="preserve"> also</w:t>
      </w:r>
      <w:r>
        <w:t xml:space="preserve"> becomes possible</w:t>
      </w:r>
      <w:ins w:id="48" w:author="Valeria" w:date="2015-04-24T11:51:00Z">
        <w:r w:rsidR="00575466">
          <w:t xml:space="preserve"> to</w:t>
        </w:r>
      </w:ins>
      <w:r>
        <w:t xml:space="preserve"> </w:t>
      </w:r>
      <w:ins w:id="49" w:author="Valeria" w:date="2015-04-24T11:51:00Z">
        <w:r w:rsidR="00575466">
          <w:t xml:space="preserve">design </w:t>
        </w:r>
      </w:ins>
      <w:del w:id="50" w:author="Valeria" w:date="2015-04-24T11:51:00Z">
        <w:r w:rsidDel="00575466">
          <w:delText xml:space="preserve">craft </w:delText>
        </w:r>
      </w:del>
      <w:r>
        <w:t>purchase prioritization strategies that deeply embrace</w:t>
      </w:r>
      <w:del w:id="51" w:author="Valeria" w:date="2015-04-24T11:51:00Z">
        <w:r w:rsidDel="005E6AF9">
          <w:delText>s</w:delText>
        </w:r>
      </w:del>
      <w:r>
        <w:t xml:space="preserve"> both the opportunities and the risks associated </w:t>
      </w:r>
      <w:ins w:id="52" w:author="Valeria" w:date="2015-04-24T11:51:00Z">
        <w:r w:rsidR="005E6AF9">
          <w:t>with</w:t>
        </w:r>
      </w:ins>
      <w:del w:id="53" w:author="Valeria" w:date="2015-04-24T11:51:00Z">
        <w:r w:rsidDel="005E6AF9">
          <w:delText>to</w:delText>
        </w:r>
      </w:del>
      <w:r>
        <w:t xml:space="preserve"> the ownership of inventory. Quantile grids reframe the supply</w:t>
      </w:r>
      <w:ins w:id="54" w:author="Valeria" w:date="2015-04-24T11:56:00Z">
        <w:r w:rsidR="00F714D8">
          <w:t xml:space="preserve"> chain</w:t>
        </w:r>
      </w:ins>
      <w:r>
        <w:t xml:space="preserve"> challenge </w:t>
      </w:r>
      <w:ins w:id="55" w:author="Valeria" w:date="2015-04-24T13:05:00Z">
        <w:r w:rsidR="008C448D">
          <w:t>by lowering purchase errors</w:t>
        </w:r>
      </w:ins>
      <w:ins w:id="56" w:author="Valeria" w:date="2015-04-24T13:06:00Z">
        <w:r w:rsidR="008C448D">
          <w:t xml:space="preserve"> measured in dollars</w:t>
        </w:r>
      </w:ins>
      <w:ins w:id="57" w:author="Valeria" w:date="2015-04-24T13:05:00Z">
        <w:r w:rsidR="008C448D">
          <w:t xml:space="preserve"> instead of </w:t>
        </w:r>
      </w:ins>
      <w:del w:id="58" w:author="Valeria" w:date="2015-04-24T13:05:00Z">
        <w:r w:rsidDel="008C448D">
          <w:delText xml:space="preserve">from </w:delText>
        </w:r>
      </w:del>
      <w:ins w:id="59" w:author="Valeria" w:date="2015-04-24T13:12:00Z">
        <w:r w:rsidR="00E413CA">
          <w:t xml:space="preserve">merely </w:t>
        </w:r>
      </w:ins>
      <w:r>
        <w:t xml:space="preserve">lowering the </w:t>
      </w:r>
      <w:ins w:id="60" w:author="Valeria" w:date="2015-04-24T11:53:00Z">
        <w:r w:rsidR="002318B4">
          <w:t xml:space="preserve">percentage </w:t>
        </w:r>
      </w:ins>
      <w:del w:id="61" w:author="Valeria" w:date="2015-04-24T11:53:00Z">
        <w:r w:rsidDel="002318B4">
          <w:delText>percents</w:delText>
        </w:r>
      </w:del>
      <w:r>
        <w:t xml:space="preserve"> of forecasting error (classic viewpoint)</w:t>
      </w:r>
      <w:ins w:id="62" w:author="Valeria" w:date="2015-04-24T13:06:00Z">
        <w:r w:rsidR="008C448D">
          <w:t>.</w:t>
        </w:r>
      </w:ins>
      <w:r>
        <w:t xml:space="preserve"> </w:t>
      </w:r>
      <w:del w:id="63" w:author="Valeria" w:date="2015-04-24T13:06:00Z">
        <w:r w:rsidDel="008C448D">
          <w:delText xml:space="preserve">to </w:delText>
        </w:r>
      </w:del>
      <w:del w:id="64" w:author="Valeria" w:date="2015-04-24T13:05:00Z">
        <w:r w:rsidDel="008C448D">
          <w:delText>lowering the dollars of purchase errors</w:delText>
        </w:r>
      </w:del>
      <w:r>
        <w:t>.</w:t>
      </w:r>
      <w:r w:rsidR="0060330E">
        <w:t xml:space="preserve"> In particular, quantile grids are </w:t>
      </w:r>
      <w:ins w:id="65" w:author="Valeria" w:date="2015-04-24T13:13:00Z">
        <w:r w:rsidR="00E413CA">
          <w:t xml:space="preserve">especially </w:t>
        </w:r>
      </w:ins>
      <w:del w:id="66" w:author="Valeria" w:date="2015-04-24T13:13:00Z">
        <w:r w:rsidR="0060330E" w:rsidDel="00E413CA">
          <w:delText xml:space="preserve">particularly </w:delText>
        </w:r>
      </w:del>
      <w:r w:rsidR="0060330E">
        <w:t xml:space="preserve">good at accommodating supply </w:t>
      </w:r>
      <w:ins w:id="67" w:author="Valeria" w:date="2015-04-24T13:13:00Z">
        <w:r w:rsidR="00E413CA">
          <w:t xml:space="preserve">chain </w:t>
        </w:r>
      </w:ins>
      <w:r w:rsidR="0060330E">
        <w:t>constraints such as container shipments, minim</w:t>
      </w:r>
      <w:ins w:id="68" w:author="Valeria" w:date="2015-04-24T15:16:00Z">
        <w:r w:rsidR="000E1B65">
          <w:t>um</w:t>
        </w:r>
      </w:ins>
      <w:del w:id="69" w:author="Valeria" w:date="2015-04-24T15:16:00Z">
        <w:r w:rsidR="0060330E" w:rsidDel="000E1B65">
          <w:delText>al</w:delText>
        </w:r>
      </w:del>
      <w:r w:rsidR="0060330E">
        <w:t xml:space="preserve"> order quantities, expiry dates, etc.</w:t>
      </w:r>
    </w:p>
    <w:p w14:paraId="78768637" w14:textId="3261EF45" w:rsidR="007D4EE3" w:rsidRDefault="00B306FE">
      <w:ins w:id="70" w:author="Valeria" w:date="2015-04-24T11:52:00Z">
        <w:r>
          <w:t xml:space="preserve">You can </w:t>
        </w:r>
      </w:ins>
      <w:del w:id="71" w:author="Valeria" w:date="2015-04-24T11:52:00Z">
        <w:r w:rsidR="007D4EE3" w:rsidDel="00B306FE">
          <w:delText>R</w:delText>
        </w:r>
      </w:del>
      <w:ins w:id="72" w:author="Valeria" w:date="2015-04-24T11:52:00Z">
        <w:r>
          <w:t>r</w:t>
        </w:r>
      </w:ins>
      <w:r w:rsidR="007D4EE3">
        <w:t xml:space="preserve">ead </w:t>
      </w:r>
      <w:del w:id="73" w:author="Valeria" w:date="2015-04-24T11:52:00Z">
        <w:r w:rsidR="007D4EE3" w:rsidDel="00B306FE">
          <w:delText>the</w:delText>
        </w:r>
      </w:del>
      <w:r w:rsidR="007D4EE3">
        <w:t xml:space="preserve"> more about quantile grids </w:t>
      </w:r>
      <w:ins w:id="74" w:author="Valeria" w:date="2015-04-24T11:52:00Z">
        <w:r>
          <w:t>here</w:t>
        </w:r>
      </w:ins>
      <w:r w:rsidR="007D4EE3">
        <w:br/>
      </w:r>
      <w:ins w:id="75" w:author="Valeria" w:date="2015-04-24T13:11:00Z">
        <w:r w:rsidR="008C448D">
          <w:fldChar w:fldCharType="begin"/>
        </w:r>
        <w:r w:rsidR="008C448D">
          <w:instrText xml:space="preserve"> HYPERLINK "</w:instrText>
        </w:r>
      </w:ins>
      <w:r w:rsidR="008C448D" w:rsidRPr="007D4EE3">
        <w:instrText>http://blog.lokad.com/journal/2015/2/27/forecasting-30-with-quantile-grids</w:instrText>
      </w:r>
      <w:ins w:id="76" w:author="Valeria" w:date="2015-04-24T13:11:00Z">
        <w:r w:rsidR="008C448D">
          <w:instrText xml:space="preserve">" </w:instrText>
        </w:r>
        <w:r w:rsidR="008C448D">
          <w:fldChar w:fldCharType="separate"/>
        </w:r>
      </w:ins>
      <w:r w:rsidR="008C448D" w:rsidRPr="007B5399">
        <w:rPr>
          <w:rStyle w:val="Hyperlink"/>
        </w:rPr>
        <w:t>http://blog.lokad.com/journal/2015/2/27/forecasting-30-with-quantile-grids</w:t>
      </w:r>
      <w:ins w:id="77" w:author="Valeria" w:date="2015-04-24T13:11:00Z">
        <w:r w:rsidR="008C448D">
          <w:fldChar w:fldCharType="end"/>
        </w:r>
        <w:r w:rsidR="008C448D">
          <w:t xml:space="preserve"> </w:t>
        </w:r>
      </w:ins>
    </w:p>
    <w:p w14:paraId="7607DB2C" w14:textId="77777777" w:rsidR="007D4EE3" w:rsidRDefault="007D4EE3"/>
    <w:p w14:paraId="2670161B" w14:textId="2AD5BB23" w:rsidR="007D4EE3" w:rsidDel="00E413CA" w:rsidRDefault="007D4EE3">
      <w:pPr>
        <w:rPr>
          <w:del w:id="78" w:author="Valeria" w:date="2015-04-24T13:13:00Z"/>
        </w:rPr>
      </w:pPr>
      <w:del w:id="79" w:author="Valeria" w:date="2015-04-24T13:13:00Z">
        <w:r w:rsidDel="00E413CA">
          <w:delText>Unification of the Lokad apps</w:delText>
        </w:r>
      </w:del>
      <w:ins w:id="80" w:author="Valeria" w:date="2015-04-24T13:13:00Z">
        <w:r w:rsidR="00E413CA">
          <w:t xml:space="preserve"> Bringing Lokad</w:t>
        </w:r>
      </w:ins>
      <w:ins w:id="81" w:author="Valeria" w:date="2015-04-24T13:14:00Z">
        <w:r w:rsidR="00E413CA">
          <w:t xml:space="preserve">’s apps together </w:t>
        </w:r>
      </w:ins>
    </w:p>
    <w:p w14:paraId="350CCBAC" w14:textId="71C912EE" w:rsidR="007D4EE3" w:rsidRDefault="00455097">
      <w:del w:id="82" w:author="Valeria" w:date="2015-04-24T13:14:00Z">
        <w:r w:rsidDel="00E413CA">
          <w:delText xml:space="preserve">The capabilities of </w:delText>
        </w:r>
      </w:del>
      <w:r>
        <w:t>Lokad</w:t>
      </w:r>
      <w:ins w:id="83" w:author="Valeria" w:date="2015-04-24T13:14:00Z">
        <w:r w:rsidR="00E413CA">
          <w:t>’s capabilities</w:t>
        </w:r>
      </w:ins>
      <w:r>
        <w:t xml:space="preserve"> ha</w:t>
      </w:r>
      <w:ins w:id="84" w:author="Valeria" w:date="2015-04-24T13:14:00Z">
        <w:r w:rsidR="00E413CA">
          <w:t>ve</w:t>
        </w:r>
      </w:ins>
      <w:del w:id="85" w:author="Valeria" w:date="2015-04-24T13:14:00Z">
        <w:r w:rsidDel="00E413CA">
          <w:delText>d</w:delText>
        </w:r>
      </w:del>
      <w:r>
        <w:t xml:space="preserve"> been growing through the </w:t>
      </w:r>
      <w:ins w:id="86" w:author="Valeria" w:date="2015-04-24T13:15:00Z">
        <w:r w:rsidR="00E1587C">
          <w:t xml:space="preserve">launch </w:t>
        </w:r>
      </w:ins>
      <w:del w:id="87" w:author="Valeria" w:date="2015-04-24T13:15:00Z">
        <w:r w:rsidDel="00E1587C">
          <w:delText>introducti</w:delText>
        </w:r>
        <w:r w:rsidR="00715DE3" w:rsidDel="00E1587C">
          <w:delText>on</w:delText>
        </w:r>
      </w:del>
      <w:r w:rsidR="00715DE3">
        <w:t xml:space="preserve"> of </w:t>
      </w:r>
      <w:ins w:id="88" w:author="Valeria" w:date="2015-04-24T13:15:00Z">
        <w:r w:rsidR="00E1587C">
          <w:t xml:space="preserve">distinct and </w:t>
        </w:r>
      </w:ins>
      <w:r>
        <w:t>independent apps named Salescast, Priceforge</w:t>
      </w:r>
      <w:ins w:id="89" w:author="Valeria" w:date="2015-04-24T13:49:00Z">
        <w:r w:rsidR="00FF5023">
          <w:t xml:space="preserve"> and </w:t>
        </w:r>
      </w:ins>
      <w:del w:id="90" w:author="Valeria" w:date="2015-04-24T13:49:00Z">
        <w:r w:rsidDel="00FF5023">
          <w:delText xml:space="preserve">, </w:delText>
        </w:r>
      </w:del>
      <w:r>
        <w:t>BigFiles</w:t>
      </w:r>
      <w:ins w:id="91" w:author="Valeria" w:date="2015-04-24T15:17:00Z">
        <w:r w:rsidR="00D96921">
          <w:t>,</w:t>
        </w:r>
      </w:ins>
      <w:r>
        <w:t xml:space="preserve"> which were </w:t>
      </w:r>
      <w:ins w:id="92" w:author="Valeria" w:date="2015-04-24T13:16:00Z">
        <w:r w:rsidR="00E1587C">
          <w:t>designed</w:t>
        </w:r>
      </w:ins>
      <w:ins w:id="93" w:author="Valeria" w:date="2015-04-24T13:48:00Z">
        <w:r w:rsidR="00FF5023">
          <w:t xml:space="preserve"> to</w:t>
        </w:r>
      </w:ins>
      <w:ins w:id="94" w:author="Valeria" w:date="2015-04-24T13:16:00Z">
        <w:r w:rsidR="00E1587C">
          <w:t xml:space="preserve"> </w:t>
        </w:r>
      </w:ins>
      <w:del w:id="95" w:author="Valeria" w:date="2015-04-24T13:16:00Z">
        <w:r w:rsidDel="00E1587C">
          <w:delText xml:space="preserve">respectively </w:delText>
        </w:r>
      </w:del>
      <w:del w:id="96" w:author="Valeria" w:date="2015-04-24T13:48:00Z">
        <w:r w:rsidDel="00FF5023">
          <w:delText>dealing with</w:delText>
        </w:r>
      </w:del>
      <w:ins w:id="97" w:author="Valeria" w:date="2015-04-24T13:49:00Z">
        <w:r w:rsidR="00FF5023">
          <w:t xml:space="preserve"> </w:t>
        </w:r>
      </w:ins>
      <w:ins w:id="98" w:author="Valeria" w:date="2015-04-24T13:48:00Z">
        <w:r w:rsidR="00FF5023">
          <w:t>deal with</w:t>
        </w:r>
      </w:ins>
      <w:r>
        <w:t xml:space="preserve"> inventory forecasting, pricing optimization</w:t>
      </w:r>
      <w:ins w:id="99" w:author="Valeria" w:date="2015-04-24T13:48:00Z">
        <w:r w:rsidR="00FF5023">
          <w:t xml:space="preserve"> and </w:t>
        </w:r>
      </w:ins>
      <w:del w:id="100" w:author="Valeria" w:date="2015-04-24T13:48:00Z">
        <w:r w:rsidDel="00FF5023">
          <w:delText xml:space="preserve">, </w:delText>
        </w:r>
      </w:del>
      <w:r>
        <w:t>file storage</w:t>
      </w:r>
      <w:ins w:id="101" w:author="Valeria" w:date="2015-04-24T13:49:00Z">
        <w:r w:rsidR="00FF5023">
          <w:t xml:space="preserve"> respectively</w:t>
        </w:r>
      </w:ins>
      <w:del w:id="102" w:author="Valeria" w:date="2015-04-24T13:49:00Z">
        <w:r w:rsidDel="00FF5023">
          <w:delText>, etc</w:delText>
        </w:r>
      </w:del>
      <w:r>
        <w:t xml:space="preserve">.  </w:t>
      </w:r>
      <w:r w:rsidR="00715DE3">
        <w:t>While Lokad becoming</w:t>
      </w:r>
      <w:r>
        <w:t xml:space="preserve"> mor</w:t>
      </w:r>
      <w:r w:rsidR="00715DE3">
        <w:t>e powerful was a good thing,</w:t>
      </w:r>
      <w:r>
        <w:t xml:space="preserve"> user experience had become quite fragmented; and leveraging all th</w:t>
      </w:r>
      <w:ins w:id="103" w:author="Valeria" w:date="2015-04-24T13:50:00Z">
        <w:r w:rsidR="00FF5023">
          <w:t>e</w:t>
        </w:r>
      </w:ins>
      <w:del w:id="104" w:author="Valeria" w:date="2015-04-24T13:50:00Z">
        <w:r w:rsidDel="00FF5023">
          <w:delText>o</w:delText>
        </w:r>
      </w:del>
      <w:r>
        <w:t xml:space="preserve">se </w:t>
      </w:r>
      <w:ins w:id="105" w:author="Valeria" w:date="2015-04-24T13:50:00Z">
        <w:r w:rsidR="00FF5023">
          <w:t xml:space="preserve">separate </w:t>
        </w:r>
      </w:ins>
      <w:r>
        <w:t xml:space="preserve">apps </w:t>
      </w:r>
      <w:ins w:id="106" w:author="Valeria" w:date="2015-04-24T13:50:00Z">
        <w:r w:rsidR="00FF5023">
          <w:t xml:space="preserve">simultaneously </w:t>
        </w:r>
      </w:ins>
      <w:del w:id="107" w:author="Valeria" w:date="2015-04-24T13:50:00Z">
        <w:r w:rsidDel="00FF5023">
          <w:delText xml:space="preserve">together </w:delText>
        </w:r>
      </w:del>
      <w:r>
        <w:t xml:space="preserve">was </w:t>
      </w:r>
      <w:ins w:id="108" w:author="Valeria" w:date="2015-04-24T13:50:00Z">
        <w:r w:rsidR="00FF5023">
          <w:t xml:space="preserve">not a trivial task. </w:t>
        </w:r>
      </w:ins>
      <w:del w:id="109" w:author="Valeria" w:date="2015-04-24T13:50:00Z">
        <w:r w:rsidDel="00FF5023">
          <w:delText>non-trivial.</w:delText>
        </w:r>
      </w:del>
    </w:p>
    <w:p w14:paraId="46EE525C" w14:textId="25C2AF46" w:rsidR="00455097" w:rsidRDefault="00961BA3">
      <w:ins w:id="110" w:author="Valeria" w:date="2015-04-24T14:18:00Z">
        <w:r>
          <w:t>As a result</w:t>
        </w:r>
      </w:ins>
      <w:del w:id="111" w:author="Valeria" w:date="2015-04-24T14:18:00Z">
        <w:r w:rsidR="00455097" w:rsidDel="00961BA3">
          <w:delText>Thus</w:delText>
        </w:r>
      </w:del>
      <w:r w:rsidR="00455097">
        <w:t xml:space="preserve">, </w:t>
      </w:r>
      <w:ins w:id="112" w:author="Valeria" w:date="2015-04-24T14:18:00Z">
        <w:r>
          <w:t xml:space="preserve">in </w:t>
        </w:r>
      </w:ins>
      <w:r w:rsidR="00455097">
        <w:t>la</w:t>
      </w:r>
      <w:r w:rsidR="00715DE3">
        <w:t>te 2014, we decided to</w:t>
      </w:r>
      <w:ins w:id="113" w:author="Valeria" w:date="2015-04-24T14:19:00Z">
        <w:r>
          <w:t xml:space="preserve"> merge</w:t>
        </w:r>
      </w:ins>
      <w:del w:id="114" w:author="Valeria" w:date="2015-04-24T14:19:00Z">
        <w:r w:rsidR="00715DE3" w:rsidDel="00961BA3">
          <w:delText xml:space="preserve"> unify</w:delText>
        </w:r>
      </w:del>
      <w:r w:rsidR="00455097">
        <w:t xml:space="preserve"> </w:t>
      </w:r>
      <w:ins w:id="115" w:author="Valeria" w:date="2015-04-24T14:18:00Z">
        <w:r>
          <w:t xml:space="preserve">all the </w:t>
        </w:r>
      </w:ins>
      <w:ins w:id="116" w:author="Valeria" w:date="2015-04-24T15:18:00Z">
        <w:r w:rsidR="00D96921">
          <w:t>afore</w:t>
        </w:r>
      </w:ins>
      <w:ins w:id="117" w:author="Valeria" w:date="2015-04-24T14:18:00Z">
        <w:r>
          <w:t xml:space="preserve">mentioned </w:t>
        </w:r>
      </w:ins>
      <w:del w:id="118" w:author="Valeria" w:date="2015-04-24T14:18:00Z">
        <w:r w:rsidR="00455097" w:rsidDel="00961BA3">
          <w:delText xml:space="preserve">those </w:delText>
        </w:r>
      </w:del>
      <w:r w:rsidR="00455097">
        <w:t>apps</w:t>
      </w:r>
      <w:ins w:id="119" w:author="Valeria" w:date="2015-04-24T15:19:00Z">
        <w:r w:rsidR="00D96921">
          <w:t xml:space="preserve"> to be </w:t>
        </w:r>
      </w:ins>
      <w:del w:id="120" w:author="Valeria" w:date="2015-04-24T15:19:00Z">
        <w:r w:rsidR="00455097" w:rsidDel="00D96921">
          <w:delText xml:space="preserve"> </w:delText>
        </w:r>
      </w:del>
      <w:ins w:id="121" w:author="Valeria" w:date="2015-04-24T15:19:00Z">
        <w:r w:rsidR="00D96921">
          <w:t xml:space="preserve">simply known as </w:t>
        </w:r>
      </w:ins>
      <w:del w:id="122" w:author="Valeria" w:date="2015-04-24T15:19:00Z">
        <w:r w:rsidR="00455097" w:rsidDel="00D96921">
          <w:delText xml:space="preserve">as just </w:delText>
        </w:r>
      </w:del>
      <w:r w:rsidR="00455097">
        <w:t xml:space="preserve">“Lokad”. Under the hood, we started to revise </w:t>
      </w:r>
      <w:r w:rsidR="00715DE3">
        <w:t>everything</w:t>
      </w:r>
      <w:ins w:id="123" w:author="Valeria" w:date="2015-04-24T14:20:00Z">
        <w:r>
          <w:t xml:space="preserve"> in our system</w:t>
        </w:r>
      </w:ins>
      <w:r w:rsidR="00455097">
        <w:t xml:space="preserve"> so that </w:t>
      </w:r>
      <w:r w:rsidR="008B1032">
        <w:t>Lokad</w:t>
      </w:r>
      <w:r w:rsidR="00455097">
        <w:t xml:space="preserve"> would behave as </w:t>
      </w:r>
      <w:r w:rsidR="008B1032">
        <w:t xml:space="preserve">a </w:t>
      </w:r>
      <w:r w:rsidR="00455097">
        <w:t xml:space="preserve">single app where all </w:t>
      </w:r>
      <w:ins w:id="124" w:author="Valeria" w:date="2015-04-24T15:19:00Z">
        <w:r w:rsidR="00D96921">
          <w:t xml:space="preserve">the different </w:t>
        </w:r>
      </w:ins>
      <w:r w:rsidR="00455097">
        <w:t xml:space="preserve">parts are meant to </w:t>
      </w:r>
      <w:r w:rsidR="008B1032">
        <w:t>work</w:t>
      </w:r>
      <w:r w:rsidR="00455097">
        <w:t xml:space="preserve"> together. As of </w:t>
      </w:r>
      <w:ins w:id="125" w:author="Valeria" w:date="2015-04-24T14:21:00Z">
        <w:r>
          <w:t xml:space="preserve">the beginning of the second </w:t>
        </w:r>
        <w:r>
          <w:lastRenderedPageBreak/>
          <w:t xml:space="preserve">quarter </w:t>
        </w:r>
      </w:ins>
      <w:del w:id="126" w:author="Valeria" w:date="2015-04-24T14:21:00Z">
        <w:r w:rsidR="00455097" w:rsidDel="00961BA3">
          <w:delText xml:space="preserve">early Q2 </w:delText>
        </w:r>
      </w:del>
      <w:ins w:id="127" w:author="Valeria" w:date="2015-04-24T14:21:00Z">
        <w:r>
          <w:t xml:space="preserve"> </w:t>
        </w:r>
      </w:ins>
      <w:r w:rsidR="00455097">
        <w:t xml:space="preserve">2015, this process is nearly </w:t>
      </w:r>
      <w:ins w:id="128" w:author="Valeria" w:date="2015-04-24T14:20:00Z">
        <w:r>
          <w:t>complete</w:t>
        </w:r>
      </w:ins>
      <w:del w:id="129" w:author="Valeria" w:date="2015-04-24T14:20:00Z">
        <w:r w:rsidR="00455097" w:rsidDel="00961BA3">
          <w:delText>finished</w:delText>
        </w:r>
      </w:del>
      <w:r w:rsidR="00455097">
        <w:t xml:space="preserve">. </w:t>
      </w:r>
      <w:ins w:id="130" w:author="Valeria" w:date="2015-04-24T14:22:00Z">
        <w:r>
          <w:t xml:space="preserve">In just </w:t>
        </w:r>
      </w:ins>
      <w:del w:id="131" w:author="Valeria" w:date="2015-04-24T14:22:00Z">
        <w:r w:rsidR="00455097" w:rsidDel="00961BA3">
          <w:delText xml:space="preserve">Within </w:delText>
        </w:r>
      </w:del>
      <w:r w:rsidR="00455097">
        <w:t xml:space="preserve">a few clicks, </w:t>
      </w:r>
      <w:ins w:id="132" w:author="Valeria" w:date="2015-04-24T14:22:00Z">
        <w:r>
          <w:t xml:space="preserve">it is now </w:t>
        </w:r>
      </w:ins>
      <w:del w:id="133" w:author="Valeria" w:date="2015-04-24T14:22:00Z">
        <w:r w:rsidR="00455097" w:rsidDel="00961BA3">
          <w:delText>it’s</w:delText>
        </w:r>
      </w:del>
      <w:r w:rsidR="00455097">
        <w:t xml:space="preserve"> possible to </w:t>
      </w:r>
      <w:r w:rsidR="008B1032">
        <w:t>import</w:t>
      </w:r>
      <w:r w:rsidR="00455097">
        <w:t xml:space="preserve"> your business </w:t>
      </w:r>
      <w:r w:rsidR="008B1032">
        <w:t>data</w:t>
      </w:r>
      <w:ins w:id="134" w:author="Valeria" w:date="2015-04-24T14:22:00Z">
        <w:r>
          <w:t xml:space="preserve"> </w:t>
        </w:r>
      </w:ins>
      <w:del w:id="135" w:author="Valeria" w:date="2015-04-24T14:22:00Z">
        <w:r w:rsidR="00455097" w:rsidDel="00961BA3">
          <w:delText xml:space="preserve">, </w:delText>
        </w:r>
      </w:del>
      <w:r w:rsidR="00455097">
        <w:t>and</w:t>
      </w:r>
      <w:ins w:id="136" w:author="Valeria" w:date="2015-04-24T14:22:00Z">
        <w:r>
          <w:t xml:space="preserve"> to</w:t>
        </w:r>
      </w:ins>
      <w:r w:rsidR="00455097">
        <w:t xml:space="preserve"> generate built-in reports </w:t>
      </w:r>
      <w:ins w:id="137" w:author="Valeria" w:date="2015-04-24T15:20:00Z">
        <w:r w:rsidR="008A4D20">
          <w:t xml:space="preserve">aimed at </w:t>
        </w:r>
      </w:ins>
      <w:del w:id="138" w:author="Valeria" w:date="2015-04-24T15:20:00Z">
        <w:r w:rsidR="00455097" w:rsidDel="008A4D20">
          <w:delText>to</w:delText>
        </w:r>
      </w:del>
      <w:r w:rsidR="00455097">
        <w:t xml:space="preserve"> optimiz</w:t>
      </w:r>
      <w:ins w:id="139" w:author="Valeria" w:date="2015-04-24T15:20:00Z">
        <w:r w:rsidR="008A4D20">
          <w:t>ing</w:t>
        </w:r>
      </w:ins>
      <w:del w:id="140" w:author="Valeria" w:date="2015-04-24T15:20:00Z">
        <w:r w:rsidR="00455097" w:rsidDel="008A4D20">
          <w:delText>e</w:delText>
        </w:r>
      </w:del>
      <w:r w:rsidR="00455097">
        <w:t xml:space="preserve"> stocks or prices.</w:t>
      </w:r>
    </w:p>
    <w:p w14:paraId="3FDA7B33" w14:textId="77777777" w:rsidR="007D4EE3" w:rsidRDefault="002550CE">
      <w:r>
        <w:t>TODO: screenshot</w:t>
      </w:r>
    </w:p>
    <w:p w14:paraId="3BB51CF5" w14:textId="47BEE922" w:rsidR="00455097" w:rsidRDefault="00455097">
      <w:r>
        <w:t>Our pricing has been revised too. We</w:t>
      </w:r>
      <w:del w:id="141" w:author="Valeria" w:date="2015-04-24T15:21:00Z">
        <w:r w:rsidDel="00BA0191">
          <w:delText xml:space="preserve"> have</w:delText>
        </w:r>
      </w:del>
      <w:r>
        <w:t xml:space="preserve"> now </w:t>
      </w:r>
      <w:ins w:id="142" w:author="Valeria" w:date="2015-04-24T15:21:00Z">
        <w:r w:rsidR="00BA0191">
          <w:t xml:space="preserve">have </w:t>
        </w:r>
      </w:ins>
      <w:r>
        <w:t>flat monthly</w:t>
      </w:r>
      <w:ins w:id="143" w:author="Valeria" w:date="2015-04-24T14:22:00Z">
        <w:r w:rsidR="00961BA3">
          <w:t xml:space="preserve"> service</w:t>
        </w:r>
      </w:ins>
      <w:r>
        <w:t xml:space="preserve"> plans </w:t>
      </w:r>
      <w:r w:rsidR="002550CE" w:rsidRPr="002550CE">
        <w:t>https://www.lokad.com/pricing</w:t>
      </w:r>
      <w:r w:rsidR="002550CE">
        <w:t xml:space="preserve"> that </w:t>
      </w:r>
      <w:ins w:id="144" w:author="Valeria" w:date="2015-04-24T14:23:00Z">
        <w:r w:rsidR="00961BA3">
          <w:t xml:space="preserve">are based </w:t>
        </w:r>
      </w:ins>
      <w:del w:id="145" w:author="Valeria" w:date="2015-04-24T14:23:00Z">
        <w:r w:rsidR="002550CE" w:rsidDel="00961BA3">
          <w:delText xml:space="preserve">depends </w:delText>
        </w:r>
      </w:del>
      <w:r w:rsidR="002550CE">
        <w:t xml:space="preserve">on </w:t>
      </w:r>
      <w:del w:id="146" w:author="Valeria" w:date="2015-04-24T14:23:00Z">
        <w:r w:rsidR="002550CE" w:rsidDel="00961BA3">
          <w:delText xml:space="preserve">the </w:delText>
        </w:r>
      </w:del>
      <w:del w:id="147" w:author="Valeria" w:date="2015-04-24T15:21:00Z">
        <w:r w:rsidR="002550CE" w:rsidDel="00BA0191">
          <w:delText xml:space="preserve">business </w:delText>
        </w:r>
      </w:del>
      <w:ins w:id="148" w:author="Valeria" w:date="2015-04-24T14:23:00Z">
        <w:r w:rsidR="00961BA3">
          <w:t xml:space="preserve">annual </w:t>
        </w:r>
      </w:ins>
      <w:ins w:id="149" w:author="Valeria" w:date="2015-04-24T15:21:00Z">
        <w:r w:rsidR="00BA0191">
          <w:t xml:space="preserve">business </w:t>
        </w:r>
      </w:ins>
      <w:del w:id="150" w:author="Valeria" w:date="2015-04-24T14:23:00Z">
        <w:r w:rsidR="002550CE" w:rsidDel="00961BA3">
          <w:delText xml:space="preserve">yearly </w:delText>
        </w:r>
      </w:del>
      <w:r w:rsidR="002550CE">
        <w:t>sales volume. Lokad remains</w:t>
      </w:r>
      <w:ins w:id="151" w:author="Valeria" w:date="2015-04-24T14:24:00Z">
        <w:r w:rsidR="00961BA3">
          <w:t xml:space="preserve"> entirely</w:t>
        </w:r>
      </w:ins>
      <w:r w:rsidR="002550CE">
        <w:t xml:space="preserve"> free for businesses below</w:t>
      </w:r>
      <w:ins w:id="152" w:author="Valeria" w:date="2015-04-24T14:24:00Z">
        <w:r w:rsidR="00961BA3">
          <w:t xml:space="preserve"> the</w:t>
        </w:r>
      </w:ins>
      <w:r w:rsidR="002550CE">
        <w:t xml:space="preserve"> $450,000</w:t>
      </w:r>
      <w:ins w:id="153" w:author="Valeria" w:date="2015-04-24T14:24:00Z">
        <w:r w:rsidR="00961BA3">
          <w:t xml:space="preserve"> </w:t>
        </w:r>
      </w:ins>
      <w:del w:id="154" w:author="Valeria" w:date="2015-04-24T14:24:00Z">
        <w:r w:rsidR="002550CE" w:rsidDel="00961BA3">
          <w:delText xml:space="preserve"> of </w:delText>
        </w:r>
      </w:del>
      <w:r w:rsidR="002550CE">
        <w:t>revenue</w:t>
      </w:r>
      <w:ins w:id="155" w:author="Valeria" w:date="2015-04-24T14:24:00Z">
        <w:r w:rsidR="00961BA3">
          <w:t xml:space="preserve"> mark</w:t>
        </w:r>
      </w:ins>
      <w:r w:rsidR="002550CE">
        <w:t>, and above</w:t>
      </w:r>
      <w:ins w:id="156" w:author="Valeria" w:date="2015-04-24T14:25:00Z">
        <w:r w:rsidR="00BD4363">
          <w:t xml:space="preserve"> that figure</w:t>
        </w:r>
      </w:ins>
      <w:r w:rsidR="002550CE">
        <w:t xml:space="preserve"> our basic plan starts at $150 per month. All features are included in </w:t>
      </w:r>
      <w:r w:rsidR="002550CE" w:rsidRPr="00BA0191">
        <w:rPr>
          <w:i/>
          <w:rPrChange w:id="157" w:author="Valeria" w:date="2015-04-24T15:22:00Z">
            <w:rPr/>
          </w:rPrChange>
        </w:rPr>
        <w:t xml:space="preserve">every </w:t>
      </w:r>
      <w:r w:rsidR="002550CE">
        <w:t>plan.</w:t>
      </w:r>
    </w:p>
    <w:p w14:paraId="2E24BD25" w14:textId="77777777" w:rsidR="00455097" w:rsidRDefault="00455097"/>
    <w:p w14:paraId="5278FB9F" w14:textId="77777777" w:rsidR="007D4EE3" w:rsidRDefault="007D4EE3">
      <w:r>
        <w:t>Commerce analytics</w:t>
      </w:r>
    </w:p>
    <w:p w14:paraId="0659F209" w14:textId="65B54689" w:rsidR="007D4EE3" w:rsidRDefault="002550CE">
      <w:r>
        <w:t xml:space="preserve">Commerce optimization is a game of numbers, and Lokad </w:t>
      </w:r>
      <w:del w:id="158" w:author="Valeria" w:date="2015-04-24T15:22:00Z">
        <w:r w:rsidDel="000112C1">
          <w:delText xml:space="preserve">has </w:delText>
        </w:r>
      </w:del>
      <w:r>
        <w:t>now</w:t>
      </w:r>
      <w:ins w:id="159" w:author="Valeria" w:date="2015-04-24T15:22:00Z">
        <w:r w:rsidR="000112C1">
          <w:t xml:space="preserve"> has</w:t>
        </w:r>
      </w:ins>
      <w:r>
        <w:t xml:space="preserve"> more capabilities than ever to crunch those numbers. </w:t>
      </w:r>
      <w:r w:rsidR="008B1032">
        <w:t xml:space="preserve">Lokad features power dashboards that can perform any calculation you </w:t>
      </w:r>
      <w:del w:id="160" w:author="Valeria" w:date="2015-04-24T14:25:00Z">
        <w:r w:rsidR="008B1032" w:rsidDel="000309A5">
          <w:delText>w</w:delText>
        </w:r>
      </w:del>
      <w:ins w:id="161" w:author="Valeria" w:date="2015-04-24T14:25:00Z">
        <w:r w:rsidR="000309A5">
          <w:t>c</w:t>
        </w:r>
      </w:ins>
      <w:r w:rsidR="008B1032">
        <w:t>ould think of in Excel, except</w:t>
      </w:r>
      <w:ins w:id="162" w:author="Valeria" w:date="2015-04-24T14:25:00Z">
        <w:r w:rsidR="000309A5">
          <w:t xml:space="preserve"> that</w:t>
        </w:r>
      </w:ins>
      <w:r w:rsidR="008B1032">
        <w:t xml:space="preserve"> all the data plumbing is tak</w:t>
      </w:r>
      <w:ins w:id="163" w:author="Valeria" w:date="2015-04-24T14:26:00Z">
        <w:r w:rsidR="000309A5">
          <w:t>en</w:t>
        </w:r>
      </w:ins>
      <w:del w:id="164" w:author="Valeria" w:date="2015-04-24T14:26:00Z">
        <w:r w:rsidR="008B1032" w:rsidDel="000309A5">
          <w:delText>ing</w:delText>
        </w:r>
      </w:del>
      <w:r w:rsidR="008B1032">
        <w:t xml:space="preserve"> care of. In order to achieve th</w:t>
      </w:r>
      <w:ins w:id="165" w:author="Valeria" w:date="2015-04-24T14:26:00Z">
        <w:r w:rsidR="000309A5">
          <w:t>is,</w:t>
        </w:r>
      </w:ins>
      <w:del w:id="166" w:author="Valeria" w:date="2015-04-24T14:26:00Z">
        <w:r w:rsidR="008B1032" w:rsidDel="000309A5">
          <w:delText>at</w:delText>
        </w:r>
      </w:del>
      <w:r w:rsidR="008B1032">
        <w:t xml:space="preserve"> w</w:t>
      </w:r>
      <w:r>
        <w:t>e have developed our own tiny domain-specific programming language named Envision. This language is accessible to anyone with decent Excel skills. All the dashboards delivered by Lokad are actually implemented through this language.</w:t>
      </w:r>
    </w:p>
    <w:p w14:paraId="43A6ECA1" w14:textId="77777777" w:rsidR="002550CE" w:rsidRDefault="002550CE">
      <w:r>
        <w:t>TODO: screenshot</w:t>
      </w:r>
    </w:p>
    <w:p w14:paraId="75D0C084" w14:textId="29DBEA9A" w:rsidR="002550CE" w:rsidRDefault="000309A5">
      <w:ins w:id="167" w:author="Valeria" w:date="2015-04-24T14:27:00Z">
        <w:r>
          <w:t xml:space="preserve">In fact, </w:t>
        </w:r>
      </w:ins>
      <w:del w:id="168" w:author="Valeria" w:date="2015-04-24T14:27:00Z">
        <w:r w:rsidR="00194E3C" w:rsidDel="000309A5">
          <w:delText xml:space="preserve">Indeed, </w:delText>
        </w:r>
      </w:del>
      <w:r w:rsidR="00194E3C">
        <w:t xml:space="preserve">we have </w:t>
      </w:r>
      <w:ins w:id="169" w:author="Valeria" w:date="2015-04-24T14:27:00Z">
        <w:r>
          <w:t xml:space="preserve">realized </w:t>
        </w:r>
      </w:ins>
      <w:del w:id="170" w:author="Valeria" w:date="2015-04-24T14:27:00Z">
        <w:r w:rsidR="00194E3C" w:rsidDel="000309A5">
          <w:delText xml:space="preserve">found </w:delText>
        </w:r>
      </w:del>
      <w:r w:rsidR="00194E3C">
        <w:t xml:space="preserve">that </w:t>
      </w:r>
      <w:r w:rsidR="008B1032">
        <w:t>most of</w:t>
      </w:r>
      <w:ins w:id="171" w:author="Valeria" w:date="2015-04-24T14:27:00Z">
        <w:r>
          <w:t xml:space="preserve"> the</w:t>
        </w:r>
      </w:ins>
      <w:r w:rsidR="008B1032">
        <w:t xml:space="preserve"> fastest growing</w:t>
      </w:r>
      <w:r w:rsidR="00194E3C">
        <w:t xml:space="preserve"> merchants </w:t>
      </w:r>
      <w:ins w:id="172" w:author="Valeria" w:date="2015-04-24T14:27:00Z">
        <w:r>
          <w:t>do not</w:t>
        </w:r>
      </w:ins>
      <w:del w:id="173" w:author="Valeria" w:date="2015-04-24T14:27:00Z">
        <w:r w:rsidR="00194E3C" w:rsidDel="000309A5">
          <w:delText>don’t</w:delText>
        </w:r>
      </w:del>
      <w:ins w:id="174" w:author="Valeria" w:date="2015-04-24T14:28:00Z">
        <w:r>
          <w:t xml:space="preserve"> </w:t>
        </w:r>
      </w:ins>
      <w:del w:id="175" w:author="Valeria" w:date="2015-04-24T14:27:00Z">
        <w:r w:rsidR="00194E3C" w:rsidDel="000309A5">
          <w:delText xml:space="preserve"> </w:delText>
        </w:r>
      </w:del>
      <w:r w:rsidR="00194E3C">
        <w:t>dodge but</w:t>
      </w:r>
      <w:ins w:id="176" w:author="Valeria" w:date="2015-04-24T15:24:00Z">
        <w:r w:rsidR="000C309D">
          <w:t xml:space="preserve"> rather</w:t>
        </w:r>
      </w:ins>
      <w:r w:rsidR="00194E3C">
        <w:t xml:space="preserve"> embrace “programmability”. Without smart automation, </w:t>
      </w:r>
      <w:ins w:id="177" w:author="Valeria" w:date="2015-04-24T14:28:00Z">
        <w:r>
          <w:t xml:space="preserve">it is </w:t>
        </w:r>
      </w:ins>
      <w:del w:id="178" w:author="Valeria" w:date="2015-04-24T14:28:00Z">
        <w:r w:rsidR="00194E3C" w:rsidDel="000309A5">
          <w:delText>it’s</w:delText>
        </w:r>
      </w:del>
      <w:r w:rsidR="00194E3C">
        <w:t xml:space="preserve"> not possible to remain business-smart and highly productive wh</w:t>
      </w:r>
      <w:ins w:id="179" w:author="Valeria" w:date="2015-04-24T15:24:00Z">
        <w:r w:rsidR="00C53AE2">
          <w:t>en</w:t>
        </w:r>
      </w:ins>
      <w:del w:id="180" w:author="Valeria" w:date="2015-04-24T15:24:00Z">
        <w:r w:rsidR="00194E3C" w:rsidDel="00C53AE2">
          <w:delText>ile</w:delText>
        </w:r>
      </w:del>
      <w:r w:rsidR="00194E3C">
        <w:t xml:space="preserve"> handling thousands of products, thousands of clients, dozens of suppliers … </w:t>
      </w:r>
    </w:p>
    <w:p w14:paraId="64767499" w14:textId="53995D42" w:rsidR="007D4EE3" w:rsidRDefault="00194E3C">
      <w:r>
        <w:t xml:space="preserve">In </w:t>
      </w:r>
      <w:ins w:id="181" w:author="Valeria" w:date="2015-04-24T14:29:00Z">
        <w:r w:rsidR="000309A5">
          <w:t xml:space="preserve">Lokad’s </w:t>
        </w:r>
      </w:ins>
      <w:del w:id="182" w:author="Valeria" w:date="2015-04-24T14:29:00Z">
        <w:r w:rsidDel="000309A5">
          <w:delText xml:space="preserve">the </w:delText>
        </w:r>
      </w:del>
      <w:r>
        <w:t xml:space="preserve">new Commerce Analytics section </w:t>
      </w:r>
      <w:del w:id="183" w:author="Valeria" w:date="2015-04-24T14:29:00Z">
        <w:r w:rsidDel="000309A5">
          <w:delText xml:space="preserve">of Lokad </w:delText>
        </w:r>
      </w:del>
      <w:r w:rsidRPr="00194E3C">
        <w:t>https://www.lokad.com/commerce-analytics</w:t>
      </w:r>
      <w:r>
        <w:t>, you will find extensive guides and tutorials to</w:t>
      </w:r>
      <w:ins w:id="184" w:author="Valeria" w:date="2015-04-24T14:29:00Z">
        <w:r w:rsidR="000309A5">
          <w:t xml:space="preserve"> help you</w:t>
        </w:r>
      </w:ins>
      <w:r>
        <w:t xml:space="preserve"> get started with Envision.</w:t>
      </w:r>
      <w:r w:rsidR="008B1032">
        <w:t xml:space="preserve"> All the integrations that we support also get their </w:t>
      </w:r>
      <w:ins w:id="185" w:author="Valeria" w:date="2015-04-24T14:34:00Z">
        <w:r w:rsidR="000309A5">
          <w:t xml:space="preserve">own </w:t>
        </w:r>
      </w:ins>
      <w:r w:rsidR="008B1032">
        <w:t>set of built-in dashboards that you can use out of the box</w:t>
      </w:r>
      <w:ins w:id="186" w:author="Valeria" w:date="2015-04-24T15:25:00Z">
        <w:r w:rsidR="00183961">
          <w:t>,</w:t>
        </w:r>
      </w:ins>
      <w:del w:id="187" w:author="Valeria" w:date="2015-04-24T15:25:00Z">
        <w:r w:rsidR="008B1032" w:rsidDel="00183961">
          <w:delText>;</w:delText>
        </w:r>
      </w:del>
      <w:r w:rsidR="008B1032">
        <w:t xml:space="preserve"> and possibly extend as you see fit later on.</w:t>
      </w:r>
    </w:p>
    <w:p w14:paraId="2F63FA1C" w14:textId="77777777" w:rsidR="00194E3C" w:rsidRDefault="00194E3C"/>
    <w:p w14:paraId="297EC68F" w14:textId="77777777" w:rsidR="007D4EE3" w:rsidRDefault="007D4EE3">
      <w:r>
        <w:t>More integrations</w:t>
      </w:r>
    </w:p>
    <w:p w14:paraId="7F94333D" w14:textId="5807BBD2" w:rsidR="007427D1" w:rsidRDefault="008B1032">
      <w:r>
        <w:t xml:space="preserve">Lokad </w:t>
      </w:r>
      <w:r w:rsidR="00355263">
        <w:t>is</w:t>
      </w:r>
      <w:r>
        <w:t xml:space="preserve"> already natively supporting Brightpearl, Linnworks, Tradegecko and</w:t>
      </w:r>
      <w:r w:rsidR="007427D1">
        <w:t xml:space="preserve"> QuickBooks </w:t>
      </w:r>
      <w:ins w:id="188" w:author="Valeria" w:date="2015-04-24T14:34:00Z">
        <w:r w:rsidR="0022721C">
          <w:t>(</w:t>
        </w:r>
      </w:ins>
      <w:r w:rsidR="007427D1">
        <w:t>through Webgility</w:t>
      </w:r>
      <w:ins w:id="189" w:author="Valeria" w:date="2015-04-24T14:34:00Z">
        <w:r w:rsidR="0022721C">
          <w:t>)</w:t>
        </w:r>
      </w:ins>
      <w:r>
        <w:t xml:space="preserve">. </w:t>
      </w:r>
      <w:r w:rsidR="006846BD">
        <w:t>Over the last few months, w</w:t>
      </w:r>
      <w:r>
        <w:t>e have extensively revised</w:t>
      </w:r>
      <w:r w:rsidR="002865A9">
        <w:t xml:space="preserve"> and improved th</w:t>
      </w:r>
      <w:ins w:id="190" w:author="Valeria" w:date="2015-04-24T14:35:00Z">
        <w:r w:rsidR="0022721C">
          <w:t>e</w:t>
        </w:r>
      </w:ins>
      <w:del w:id="191" w:author="Valeria" w:date="2015-04-24T14:35:00Z">
        <w:r w:rsidR="002865A9" w:rsidDel="0022721C">
          <w:delText>o</w:delText>
        </w:r>
      </w:del>
      <w:r w:rsidR="002865A9">
        <w:t>se connectors. Simply put, instead of merely retrieving “just enough” data to forecast inventory, we are now retrieving a much wider range of data to power all kind</w:t>
      </w:r>
      <w:ins w:id="192" w:author="Valeria" w:date="2015-04-24T14:35:00Z">
        <w:r w:rsidR="0022721C">
          <w:t>s</w:t>
        </w:r>
      </w:ins>
      <w:r w:rsidR="002865A9">
        <w:t xml:space="preserve"> of interesting commerce analytics.</w:t>
      </w:r>
    </w:p>
    <w:p w14:paraId="737E9C73" w14:textId="28C7813A" w:rsidR="008B1032" w:rsidRDefault="002865A9">
      <w:r>
        <w:t>T</w:t>
      </w:r>
      <w:r w:rsidR="008B1032">
        <w:t>he connector list is getting longer</w:t>
      </w:r>
      <w:r>
        <w:t xml:space="preserve"> too</w:t>
      </w:r>
      <w:r w:rsidR="008B1032">
        <w:t>.</w:t>
      </w:r>
      <w:r w:rsidR="007427D1">
        <w:t xml:space="preserve"> </w:t>
      </w:r>
      <w:r w:rsidR="008B1032">
        <w:t>We are very happy to count Unleashed Software and Vend</w:t>
      </w:r>
      <w:r w:rsidR="007427D1">
        <w:t xml:space="preserve"> </w:t>
      </w:r>
      <w:ins w:id="193" w:author="Valeria" w:date="2015-04-24T14:35:00Z">
        <w:r w:rsidR="0022721C">
          <w:t xml:space="preserve">among </w:t>
        </w:r>
      </w:ins>
      <w:del w:id="194" w:author="Valeria" w:date="2015-04-24T14:35:00Z">
        <w:r w:rsidR="007427D1" w:rsidDel="0022721C">
          <w:delText xml:space="preserve">as </w:delText>
        </w:r>
      </w:del>
      <w:r w:rsidR="007427D1">
        <w:t>our latest integrations. Unleashed</w:t>
      </w:r>
      <w:del w:id="195" w:author="Valeria" w:date="2015-04-24T14:36:00Z">
        <w:r w:rsidR="007427D1" w:rsidDel="0022721C">
          <w:delText xml:space="preserve"> Software</w:delText>
        </w:r>
      </w:del>
      <w:r w:rsidR="007427D1">
        <w:t xml:space="preserve"> is an online inventory management software with extensive capabilities, and Vend is a super smooth POS (Point of Sale) software.</w:t>
      </w:r>
    </w:p>
    <w:p w14:paraId="5B44DA31" w14:textId="52AB48F1" w:rsidR="007D4EE3" w:rsidRDefault="007427D1">
      <w:del w:id="196" w:author="Valeria" w:date="2015-04-24T14:36:00Z">
        <w:r w:rsidDel="0022721C">
          <w:delText xml:space="preserve">The </w:delText>
        </w:r>
      </w:del>
      <w:r>
        <w:t>Lokad</w:t>
      </w:r>
      <w:ins w:id="197" w:author="Valeria" w:date="2015-04-24T14:36:00Z">
        <w:r w:rsidR="0022721C">
          <w:t>’s</w:t>
        </w:r>
      </w:ins>
      <w:r>
        <w:t xml:space="preserve"> teams are also actively develop</w:t>
      </w:r>
      <w:ins w:id="198" w:author="Valeria" w:date="2015-04-24T14:36:00Z">
        <w:r w:rsidR="0022721C">
          <w:t xml:space="preserve">ing </w:t>
        </w:r>
      </w:ins>
      <w:del w:id="199" w:author="Valeria" w:date="2015-04-24T14:36:00Z">
        <w:r w:rsidDel="0022721C">
          <w:delText>ment</w:delText>
        </w:r>
      </w:del>
      <w:r>
        <w:t xml:space="preserve"> two </w:t>
      </w:r>
      <w:ins w:id="200" w:author="Valeria" w:date="2015-04-24T14:37:00Z">
        <w:r w:rsidR="0022721C">
          <w:t xml:space="preserve">additional </w:t>
        </w:r>
      </w:ins>
      <w:del w:id="201" w:author="Valeria" w:date="2015-04-24T14:37:00Z">
        <w:r w:rsidDel="0022721C">
          <w:delText xml:space="preserve">more </w:delText>
        </w:r>
      </w:del>
      <w:r>
        <w:t>connectors</w:t>
      </w:r>
      <w:ins w:id="202" w:author="Valeria" w:date="2015-04-24T14:38:00Z">
        <w:r w:rsidR="0022721C">
          <w:t xml:space="preserve">, one </w:t>
        </w:r>
      </w:ins>
      <w:del w:id="203" w:author="Valeria" w:date="2015-04-24T14:38:00Z">
        <w:r w:rsidDel="0022721C">
          <w:delText xml:space="preserve"> </w:delText>
        </w:r>
      </w:del>
      <w:ins w:id="204" w:author="Valeria" w:date="2015-04-24T14:38:00Z">
        <w:r w:rsidR="0022721C">
          <w:t xml:space="preserve">for </w:t>
        </w:r>
      </w:ins>
      <w:del w:id="205" w:author="Valeria" w:date="2015-04-24T14:37:00Z">
        <w:r w:rsidDel="0022721C">
          <w:delText xml:space="preserve">respectively </w:delText>
        </w:r>
      </w:del>
      <w:del w:id="206" w:author="Valeria" w:date="2015-04-24T14:38:00Z">
        <w:r w:rsidDel="0022721C">
          <w:delText xml:space="preserve">for </w:delText>
        </w:r>
      </w:del>
      <w:r>
        <w:t>StitchLabs and</w:t>
      </w:r>
      <w:ins w:id="207" w:author="Valeria" w:date="2015-04-24T14:38:00Z">
        <w:r w:rsidR="0022721C">
          <w:t xml:space="preserve"> the other for</w:t>
        </w:r>
      </w:ins>
      <w:r>
        <w:t xml:space="preserve"> SkuVault</w:t>
      </w:r>
      <w:r w:rsidR="002865A9">
        <w:t xml:space="preserve">, </w:t>
      </w:r>
      <w:ins w:id="208" w:author="Valeria" w:date="2015-04-24T14:38:00Z">
        <w:r w:rsidR="0022721C">
          <w:t xml:space="preserve">both of </w:t>
        </w:r>
      </w:ins>
      <w:r w:rsidR="002865A9">
        <w:t>which are</w:t>
      </w:r>
      <w:ins w:id="209" w:author="Valeria" w:date="2015-04-24T14:38:00Z">
        <w:r w:rsidR="0022721C">
          <w:t xml:space="preserve"> really</w:t>
        </w:r>
      </w:ins>
      <w:r w:rsidR="002865A9">
        <w:t xml:space="preserve"> cool apps too</w:t>
      </w:r>
      <w:r>
        <w:t>. Don’t hesitate to contact us (you can reply to this email) if you wish to be among the first merchants to benefit from</w:t>
      </w:r>
      <w:ins w:id="210" w:author="Valeria" w:date="2015-04-24T14:38:00Z">
        <w:r w:rsidR="0022721C">
          <w:t xml:space="preserve"> using</w:t>
        </w:r>
      </w:ins>
      <w:r>
        <w:t xml:space="preserve"> th</w:t>
      </w:r>
      <w:ins w:id="211" w:author="Valeria" w:date="2015-04-24T14:39:00Z">
        <w:r w:rsidR="0022721C">
          <w:t>e</w:t>
        </w:r>
      </w:ins>
      <w:del w:id="212" w:author="Valeria" w:date="2015-04-24T14:39:00Z">
        <w:r w:rsidDel="0022721C">
          <w:delText>o</w:delText>
        </w:r>
      </w:del>
      <w:r>
        <w:t>se new connectors.</w:t>
      </w:r>
    </w:p>
    <w:p w14:paraId="7B7371B9" w14:textId="77777777" w:rsidR="007427D1" w:rsidRDefault="007427D1"/>
    <w:p w14:paraId="16DEC3F1" w14:textId="77777777" w:rsidR="007D4EE3" w:rsidRDefault="007D4EE3">
      <w:r>
        <w:lastRenderedPageBreak/>
        <w:t xml:space="preserve">Competitive </w:t>
      </w:r>
      <w:r w:rsidR="002865A9">
        <w:t xml:space="preserve">price </w:t>
      </w:r>
      <w:r>
        <w:t>monitoring with Competera</w:t>
      </w:r>
    </w:p>
    <w:p w14:paraId="7B0FA03B" w14:textId="40CBC832" w:rsidR="002865A9" w:rsidRDefault="00751B54">
      <w:ins w:id="213" w:author="Valeria" w:date="2015-04-24T14:39:00Z">
        <w:r>
          <w:t>Up until now</w:t>
        </w:r>
      </w:ins>
      <w:del w:id="214" w:author="Valeria" w:date="2015-04-24T14:39:00Z">
        <w:r w:rsidR="002865A9" w:rsidDel="00751B54">
          <w:delText>So far</w:delText>
        </w:r>
      </w:del>
      <w:r w:rsidR="002865A9">
        <w:t xml:space="preserve">, merchants using Lokad for pricing optimization </w:t>
      </w:r>
      <w:ins w:id="215" w:author="Valeria" w:date="2015-04-24T15:27:00Z">
        <w:r w:rsidR="004254B8">
          <w:t xml:space="preserve">were </w:t>
        </w:r>
      </w:ins>
      <w:del w:id="216" w:author="Valeria" w:date="2015-04-24T14:39:00Z">
        <w:r w:rsidR="002865A9" w:rsidDel="00751B54">
          <w:delText xml:space="preserve">are </w:delText>
        </w:r>
      </w:del>
      <w:r w:rsidR="002865A9">
        <w:t>typically</w:t>
      </w:r>
      <w:ins w:id="217" w:author="Valeria" w:date="2015-04-24T15:27:00Z">
        <w:r w:rsidR="004254B8">
          <w:t xml:space="preserve"> </w:t>
        </w:r>
      </w:ins>
      <w:del w:id="218" w:author="Valeria" w:date="2015-04-24T15:27:00Z">
        <w:r w:rsidR="002865A9" w:rsidDel="004254B8">
          <w:delText xml:space="preserve"> </w:delText>
        </w:r>
      </w:del>
      <w:r w:rsidR="002865A9">
        <w:t xml:space="preserve">bringing their own data as far </w:t>
      </w:r>
      <w:ins w:id="219" w:author="Valeria" w:date="2015-04-24T14:40:00Z">
        <w:r w:rsidR="00925685">
          <w:t xml:space="preserve">as competitor prices </w:t>
        </w:r>
      </w:ins>
      <w:del w:id="220" w:author="Valeria" w:date="2015-04-24T14:40:00Z">
        <w:r w:rsidR="002865A9" w:rsidDel="00925685">
          <w:delText xml:space="preserve">the prices of competitors </w:delText>
        </w:r>
      </w:del>
      <w:r w:rsidR="002865A9">
        <w:t xml:space="preserve">were concerned (Lokad </w:t>
      </w:r>
      <w:ins w:id="221" w:author="Valeria" w:date="2015-04-24T14:42:00Z">
        <w:r w:rsidR="00925685">
          <w:t xml:space="preserve">carried out the </w:t>
        </w:r>
      </w:ins>
      <w:del w:id="222" w:author="Valeria" w:date="2015-04-24T14:42:00Z">
        <w:r w:rsidR="002865A9" w:rsidDel="00925685">
          <w:delText>do</w:delText>
        </w:r>
      </w:del>
      <w:r w:rsidR="002865A9">
        <w:t xml:space="preserve"> pricing optimization</w:t>
      </w:r>
      <w:ins w:id="223" w:author="Valeria" w:date="2015-04-24T14:40:00Z">
        <w:r w:rsidR="00925685">
          <w:t>,</w:t>
        </w:r>
      </w:ins>
      <w:r w:rsidR="002865A9">
        <w:t xml:space="preserve"> but not the monitoring of competitors). Lokad features a file</w:t>
      </w:r>
      <w:del w:id="224" w:author="Valeria" w:date="2015-04-24T15:28:00Z">
        <w:r w:rsidR="002865A9" w:rsidDel="00B31B3E">
          <w:delText xml:space="preserve"> </w:delText>
        </w:r>
      </w:del>
      <w:ins w:id="225" w:author="Valeria" w:date="2015-04-24T15:28:00Z">
        <w:r w:rsidR="00B31B3E">
          <w:t>-</w:t>
        </w:r>
      </w:ins>
      <w:r w:rsidR="002865A9">
        <w:t>sharing service with FTP/SFTP access, so</w:t>
      </w:r>
      <w:ins w:id="226" w:author="Valeria" w:date="2015-04-24T14:41:00Z">
        <w:r w:rsidR="00925685">
          <w:t xml:space="preserve"> it is </w:t>
        </w:r>
      </w:ins>
      <w:del w:id="227" w:author="Valeria" w:date="2015-04-24T14:41:00Z">
        <w:r w:rsidR="002865A9" w:rsidDel="00925685">
          <w:delText xml:space="preserve"> it’s</w:delText>
        </w:r>
      </w:del>
      <w:r w:rsidR="002865A9">
        <w:t xml:space="preserve"> typically “simple enough” to </w:t>
      </w:r>
      <w:ins w:id="228" w:author="Valeria" w:date="2015-04-24T14:41:00Z">
        <w:r w:rsidR="00925685">
          <w:t xml:space="preserve">import </w:t>
        </w:r>
      </w:ins>
      <w:del w:id="229" w:author="Valeria" w:date="2015-04-24T14:41:00Z">
        <w:r w:rsidR="002865A9" w:rsidDel="00925685">
          <w:delText xml:space="preserve">push </w:delText>
        </w:r>
      </w:del>
      <w:r w:rsidR="002865A9">
        <w:t>this</w:t>
      </w:r>
      <w:ins w:id="230" w:author="Valeria" w:date="2015-04-24T14:42:00Z">
        <w:r w:rsidR="009E6500">
          <w:t xml:space="preserve"> type of</w:t>
        </w:r>
      </w:ins>
      <w:r w:rsidR="002865A9">
        <w:t xml:space="preserve"> data, however, the whole process felt a bit clunky to us.</w:t>
      </w:r>
    </w:p>
    <w:p w14:paraId="2182F3AB" w14:textId="21E8C5E9" w:rsidR="006846BD" w:rsidRDefault="009E6500">
      <w:ins w:id="231" w:author="Valeria" w:date="2015-04-24T14:43:00Z">
        <w:r>
          <w:t>Consequently,</w:t>
        </w:r>
      </w:ins>
      <w:del w:id="232" w:author="Valeria" w:date="2015-04-24T14:43:00Z">
        <w:r w:rsidR="002865A9" w:rsidDel="009E6500">
          <w:delText>Thus,</w:delText>
        </w:r>
      </w:del>
      <w:r w:rsidR="002865A9">
        <w:t xml:space="preserve"> we </w:t>
      </w:r>
      <w:r w:rsidR="006846BD">
        <w:t>decided that Lokad had to do better. T</w:t>
      </w:r>
      <w:r w:rsidR="002865A9">
        <w:t>hanks to the support of</w:t>
      </w:r>
      <w:ins w:id="233" w:author="Valeria" w:date="2015-04-24T14:43:00Z">
        <w:r>
          <w:t xml:space="preserve"> the</w:t>
        </w:r>
      </w:ins>
      <w:r w:rsidR="002865A9">
        <w:t xml:space="preserve"> </w:t>
      </w:r>
      <w:del w:id="234" w:author="Valeria" w:date="2015-04-24T14:43:00Z">
        <w:r w:rsidR="002865A9" w:rsidDel="009E6500">
          <w:delText xml:space="preserve">team at </w:delText>
        </w:r>
      </w:del>
      <w:r w:rsidR="002865A9">
        <w:t>Competera</w:t>
      </w:r>
      <w:ins w:id="235" w:author="Valeria" w:date="2015-04-24T14:43:00Z">
        <w:r>
          <w:t xml:space="preserve"> team</w:t>
        </w:r>
      </w:ins>
      <w:r w:rsidR="002865A9">
        <w:t xml:space="preserve">, we </w:t>
      </w:r>
      <w:ins w:id="236" w:author="Valeria" w:date="2015-04-24T14:43:00Z">
        <w:r>
          <w:t xml:space="preserve">now </w:t>
        </w:r>
      </w:ins>
      <w:r w:rsidR="002865A9">
        <w:t xml:space="preserve">have </w:t>
      </w:r>
      <w:del w:id="237" w:author="Valeria" w:date="2015-04-24T14:43:00Z">
        <w:r w:rsidR="002865A9" w:rsidDel="009E6500">
          <w:delText xml:space="preserve">now </w:delText>
        </w:r>
      </w:del>
      <w:r w:rsidR="002865A9">
        <w:t xml:space="preserve">a built-in integration for a competitive price </w:t>
      </w:r>
      <w:r w:rsidR="006846BD">
        <w:t>monitoring</w:t>
      </w:r>
      <w:r w:rsidR="002865A9">
        <w:t xml:space="preserve"> app. </w:t>
      </w:r>
      <w:r w:rsidR="006846BD">
        <w:t xml:space="preserve"> </w:t>
      </w:r>
      <w:ins w:id="238" w:author="Valeria" w:date="2015-04-24T14:44:00Z">
        <w:r>
          <w:t xml:space="preserve">Provide </w:t>
        </w:r>
      </w:ins>
      <w:del w:id="239" w:author="Valeria" w:date="2015-04-24T14:44:00Z">
        <w:r w:rsidR="006846BD" w:rsidRPr="006846BD" w:rsidDel="009E6500">
          <w:delText xml:space="preserve">Give </w:delText>
        </w:r>
      </w:del>
      <w:r w:rsidR="006846BD">
        <w:t>Competera</w:t>
      </w:r>
      <w:r w:rsidR="006846BD" w:rsidRPr="006846BD">
        <w:t xml:space="preserve"> </w:t>
      </w:r>
      <w:ins w:id="240" w:author="Valeria" w:date="2015-04-24T14:44:00Z">
        <w:r>
          <w:t xml:space="preserve">with </w:t>
        </w:r>
      </w:ins>
      <w:r w:rsidR="006846BD" w:rsidRPr="006846BD">
        <w:t xml:space="preserve">the domain names of your competitors, the domain name of your own store, and Competera will begin extracting prices right from the web. Competera takes care of generating a price matrix where each one of your products </w:t>
      </w:r>
      <w:ins w:id="241" w:author="Valeria" w:date="2015-04-24T14:44:00Z">
        <w:r>
          <w:t xml:space="preserve">is </w:t>
        </w:r>
      </w:ins>
      <w:del w:id="242" w:author="Valeria" w:date="2015-04-24T14:44:00Z">
        <w:r w:rsidR="006846BD" w:rsidRPr="006846BD" w:rsidDel="009E6500">
          <w:delText xml:space="preserve">gets </w:delText>
        </w:r>
      </w:del>
      <w:r w:rsidR="006846BD" w:rsidRPr="006846BD">
        <w:t>matched with the prices of your competitors. Competera works pretty much like Lokad: no software to install and a monthly subscription. You can get a</w:t>
      </w:r>
      <w:ins w:id="243" w:author="Valeria" w:date="2015-04-24T14:45:00Z">
        <w:r>
          <w:t xml:space="preserve"> free</w:t>
        </w:r>
      </w:ins>
      <w:r w:rsidR="006846BD" w:rsidRPr="006846BD">
        <w:t xml:space="preserve"> trial and </w:t>
      </w:r>
      <w:ins w:id="244" w:author="Valeria" w:date="2015-04-24T14:45:00Z">
        <w:r>
          <w:t xml:space="preserve">a </w:t>
        </w:r>
      </w:ins>
      <w:r w:rsidR="006846BD" w:rsidRPr="006846BD">
        <w:t>demo as well.</w:t>
      </w:r>
    </w:p>
    <w:p w14:paraId="37CAA0E4" w14:textId="32FDD511" w:rsidR="006846BD" w:rsidRDefault="006846BD" w:rsidP="006846BD">
      <w:r>
        <w:t xml:space="preserve">By combining Competera and Lokad, it </w:t>
      </w:r>
      <w:ins w:id="245" w:author="Valeria" w:date="2015-04-24T14:45:00Z">
        <w:r w:rsidR="001762D1">
          <w:t xml:space="preserve">now </w:t>
        </w:r>
      </w:ins>
      <w:r>
        <w:t>becomes possible:</w:t>
      </w:r>
    </w:p>
    <w:p w14:paraId="738B2663" w14:textId="77777777" w:rsidR="006846BD" w:rsidRDefault="006846BD" w:rsidP="006846BD">
      <w:pPr>
        <w:pStyle w:val="ListParagraph"/>
        <w:numPr>
          <w:ilvl w:val="0"/>
          <w:numId w:val="1"/>
        </w:numPr>
      </w:pPr>
      <w:r>
        <w:t>to stop wasting time with manual and infrequent competitor surveys</w:t>
      </w:r>
    </w:p>
    <w:p w14:paraId="3C4CA2D2" w14:textId="77777777" w:rsidR="006846BD" w:rsidRDefault="006846BD" w:rsidP="006846BD">
      <w:pPr>
        <w:pStyle w:val="ListParagraph"/>
        <w:numPr>
          <w:ilvl w:val="0"/>
          <w:numId w:val="1"/>
        </w:numPr>
      </w:pPr>
      <w:r>
        <w:t>to monitor how your market share reacts to competitors' pricing moves</w:t>
      </w:r>
      <w:del w:id="246" w:author="Valeria" w:date="2015-04-24T14:46:00Z">
        <w:r w:rsidDel="00E61730">
          <w:delText>,</w:delText>
        </w:r>
      </w:del>
    </w:p>
    <w:p w14:paraId="630F19B2" w14:textId="06A1AF9C" w:rsidR="006846BD" w:rsidRDefault="006846BD" w:rsidP="006846BD">
      <w:pPr>
        <w:pStyle w:val="ListParagraph"/>
        <w:numPr>
          <w:ilvl w:val="0"/>
          <w:numId w:val="1"/>
        </w:numPr>
      </w:pPr>
      <w:r>
        <w:t xml:space="preserve">to </w:t>
      </w:r>
      <w:ins w:id="247" w:author="Valeria" w:date="2015-04-24T14:46:00Z">
        <w:r w:rsidR="00E61730">
          <w:t xml:space="preserve">design </w:t>
        </w:r>
      </w:ins>
      <w:del w:id="248" w:author="Valeria" w:date="2015-04-24T14:46:00Z">
        <w:r w:rsidDel="00E61730">
          <w:delText xml:space="preserve">craft </w:delText>
        </w:r>
      </w:del>
      <w:r>
        <w:t>pricing strategies that leverage both in-house data and competitors' data</w:t>
      </w:r>
    </w:p>
    <w:p w14:paraId="55599F79" w14:textId="77777777" w:rsidR="006846BD" w:rsidRDefault="006846BD" w:rsidP="006846BD">
      <w:pPr>
        <w:pStyle w:val="ListParagraph"/>
        <w:numPr>
          <w:ilvl w:val="0"/>
          <w:numId w:val="1"/>
        </w:numPr>
      </w:pPr>
      <w:r>
        <w:t>to fine-tune the trade-off between profitability and growth</w:t>
      </w:r>
    </w:p>
    <w:p w14:paraId="6A47CEAE" w14:textId="77777777" w:rsidR="002865A9" w:rsidRDefault="006846BD">
      <w:r w:rsidRPr="006846BD">
        <w:t>The Competera team is here to deliver all the support your company needs as far as monitoring your competition is concerned. In turn, Lokad is here to turn this data into better margins, better stocks and more growth depending on your strategic targets.</w:t>
      </w:r>
    </w:p>
    <w:p w14:paraId="5FD0CE5D" w14:textId="77777777" w:rsidR="002865A9" w:rsidRDefault="002865A9"/>
    <w:sectPr w:rsidR="0028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C3673"/>
    <w:multiLevelType w:val="hybridMultilevel"/>
    <w:tmpl w:val="181ADEFE"/>
    <w:lvl w:ilvl="0" w:tplc="E4E2791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ria">
    <w15:presenceInfo w15:providerId="None" w15:userId="Valeria"/>
  </w15:person>
  <w15:person w15:author="JoannesVermorel">
    <w15:presenceInfo w15:providerId="None" w15:userId="JoannesVermo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E3"/>
    <w:rsid w:val="00004F2D"/>
    <w:rsid w:val="000074FE"/>
    <w:rsid w:val="000112C1"/>
    <w:rsid w:val="0001715D"/>
    <w:rsid w:val="00026473"/>
    <w:rsid w:val="000309A5"/>
    <w:rsid w:val="0003328E"/>
    <w:rsid w:val="00046D7F"/>
    <w:rsid w:val="00047E65"/>
    <w:rsid w:val="00054D3C"/>
    <w:rsid w:val="00057439"/>
    <w:rsid w:val="00065A3F"/>
    <w:rsid w:val="00065BEE"/>
    <w:rsid w:val="000714F4"/>
    <w:rsid w:val="00072900"/>
    <w:rsid w:val="0007292B"/>
    <w:rsid w:val="00085B55"/>
    <w:rsid w:val="000A2CA1"/>
    <w:rsid w:val="000B193B"/>
    <w:rsid w:val="000B1B6E"/>
    <w:rsid w:val="000B490B"/>
    <w:rsid w:val="000C309D"/>
    <w:rsid w:val="000D0325"/>
    <w:rsid w:val="000D379A"/>
    <w:rsid w:val="000D7D98"/>
    <w:rsid w:val="000E1B65"/>
    <w:rsid w:val="000F3BD8"/>
    <w:rsid w:val="000F4738"/>
    <w:rsid w:val="0011390C"/>
    <w:rsid w:val="00122491"/>
    <w:rsid w:val="00130C62"/>
    <w:rsid w:val="001505C6"/>
    <w:rsid w:val="00157A4C"/>
    <w:rsid w:val="00164B84"/>
    <w:rsid w:val="0017382C"/>
    <w:rsid w:val="001762D1"/>
    <w:rsid w:val="00183961"/>
    <w:rsid w:val="00194E3C"/>
    <w:rsid w:val="001A5464"/>
    <w:rsid w:val="001A6940"/>
    <w:rsid w:val="001C3B5E"/>
    <w:rsid w:val="001E1BB0"/>
    <w:rsid w:val="001E5892"/>
    <w:rsid w:val="001F5444"/>
    <w:rsid w:val="002008E3"/>
    <w:rsid w:val="00214B53"/>
    <w:rsid w:val="0022721C"/>
    <w:rsid w:val="002318B4"/>
    <w:rsid w:val="00233734"/>
    <w:rsid w:val="0023538E"/>
    <w:rsid w:val="002454B3"/>
    <w:rsid w:val="002550CE"/>
    <w:rsid w:val="00256B53"/>
    <w:rsid w:val="002865A9"/>
    <w:rsid w:val="002A23A7"/>
    <w:rsid w:val="002A42C9"/>
    <w:rsid w:val="002A4AF7"/>
    <w:rsid w:val="002D498D"/>
    <w:rsid w:val="002D7E18"/>
    <w:rsid w:val="002E23B7"/>
    <w:rsid w:val="002E34E7"/>
    <w:rsid w:val="002E4AA4"/>
    <w:rsid w:val="002E7220"/>
    <w:rsid w:val="002F3757"/>
    <w:rsid w:val="0030036C"/>
    <w:rsid w:val="0030513B"/>
    <w:rsid w:val="00306854"/>
    <w:rsid w:val="00325371"/>
    <w:rsid w:val="00332BA1"/>
    <w:rsid w:val="003347F0"/>
    <w:rsid w:val="003351D7"/>
    <w:rsid w:val="003434CA"/>
    <w:rsid w:val="003434E0"/>
    <w:rsid w:val="00355263"/>
    <w:rsid w:val="00364C99"/>
    <w:rsid w:val="003920A7"/>
    <w:rsid w:val="003A1AE6"/>
    <w:rsid w:val="003A239B"/>
    <w:rsid w:val="003A4FFF"/>
    <w:rsid w:val="003D122F"/>
    <w:rsid w:val="003E70BE"/>
    <w:rsid w:val="003E78EF"/>
    <w:rsid w:val="003F2F3F"/>
    <w:rsid w:val="003F32E4"/>
    <w:rsid w:val="00401188"/>
    <w:rsid w:val="004034AE"/>
    <w:rsid w:val="004254B8"/>
    <w:rsid w:val="004257C6"/>
    <w:rsid w:val="004311E2"/>
    <w:rsid w:val="00432C71"/>
    <w:rsid w:val="00455097"/>
    <w:rsid w:val="00466792"/>
    <w:rsid w:val="004766B8"/>
    <w:rsid w:val="00481292"/>
    <w:rsid w:val="004A2756"/>
    <w:rsid w:val="004A3C09"/>
    <w:rsid w:val="004B697C"/>
    <w:rsid w:val="004C48B8"/>
    <w:rsid w:val="004D2624"/>
    <w:rsid w:val="004D2E56"/>
    <w:rsid w:val="004E24E5"/>
    <w:rsid w:val="004E573A"/>
    <w:rsid w:val="004F52CB"/>
    <w:rsid w:val="004F5925"/>
    <w:rsid w:val="005037CD"/>
    <w:rsid w:val="00504D8C"/>
    <w:rsid w:val="005166DD"/>
    <w:rsid w:val="00520443"/>
    <w:rsid w:val="0052769E"/>
    <w:rsid w:val="0054379C"/>
    <w:rsid w:val="0054579F"/>
    <w:rsid w:val="00547210"/>
    <w:rsid w:val="0055164B"/>
    <w:rsid w:val="00561167"/>
    <w:rsid w:val="00565E85"/>
    <w:rsid w:val="00567A77"/>
    <w:rsid w:val="00572896"/>
    <w:rsid w:val="00575466"/>
    <w:rsid w:val="00585CCA"/>
    <w:rsid w:val="005934D8"/>
    <w:rsid w:val="005A737F"/>
    <w:rsid w:val="005A7CB6"/>
    <w:rsid w:val="005B4B27"/>
    <w:rsid w:val="005C7EB2"/>
    <w:rsid w:val="005E1B99"/>
    <w:rsid w:val="005E6AF9"/>
    <w:rsid w:val="0060330E"/>
    <w:rsid w:val="00620514"/>
    <w:rsid w:val="006405BE"/>
    <w:rsid w:val="0064241D"/>
    <w:rsid w:val="00652992"/>
    <w:rsid w:val="0065593D"/>
    <w:rsid w:val="006616C2"/>
    <w:rsid w:val="00661D50"/>
    <w:rsid w:val="00662BB8"/>
    <w:rsid w:val="006810D6"/>
    <w:rsid w:val="00683F87"/>
    <w:rsid w:val="006846BD"/>
    <w:rsid w:val="006A4A6A"/>
    <w:rsid w:val="006F5DA4"/>
    <w:rsid w:val="00712B72"/>
    <w:rsid w:val="00715DE3"/>
    <w:rsid w:val="007221CE"/>
    <w:rsid w:val="007223CB"/>
    <w:rsid w:val="00727CED"/>
    <w:rsid w:val="00741EB9"/>
    <w:rsid w:val="007427D1"/>
    <w:rsid w:val="0074635D"/>
    <w:rsid w:val="00751B54"/>
    <w:rsid w:val="00753E22"/>
    <w:rsid w:val="00754D6D"/>
    <w:rsid w:val="007854A1"/>
    <w:rsid w:val="007B0132"/>
    <w:rsid w:val="007B35A0"/>
    <w:rsid w:val="007B6792"/>
    <w:rsid w:val="007C05F4"/>
    <w:rsid w:val="007C5526"/>
    <w:rsid w:val="007C751F"/>
    <w:rsid w:val="007D1C09"/>
    <w:rsid w:val="007D2C99"/>
    <w:rsid w:val="007D4EE3"/>
    <w:rsid w:val="007E6D7C"/>
    <w:rsid w:val="007F0664"/>
    <w:rsid w:val="007F602B"/>
    <w:rsid w:val="0082180A"/>
    <w:rsid w:val="00822616"/>
    <w:rsid w:val="00823BC5"/>
    <w:rsid w:val="008251DD"/>
    <w:rsid w:val="00833EF5"/>
    <w:rsid w:val="00836DA3"/>
    <w:rsid w:val="00863EC0"/>
    <w:rsid w:val="00893052"/>
    <w:rsid w:val="0089356B"/>
    <w:rsid w:val="00897B8E"/>
    <w:rsid w:val="00897CB0"/>
    <w:rsid w:val="008A4D20"/>
    <w:rsid w:val="008B1032"/>
    <w:rsid w:val="008B2099"/>
    <w:rsid w:val="008B21D7"/>
    <w:rsid w:val="008C0B2F"/>
    <w:rsid w:val="008C0EE3"/>
    <w:rsid w:val="008C448D"/>
    <w:rsid w:val="008E0582"/>
    <w:rsid w:val="008E0F71"/>
    <w:rsid w:val="008E655C"/>
    <w:rsid w:val="008F4CC5"/>
    <w:rsid w:val="008F7744"/>
    <w:rsid w:val="009058C0"/>
    <w:rsid w:val="00915DDE"/>
    <w:rsid w:val="009207C9"/>
    <w:rsid w:val="00925685"/>
    <w:rsid w:val="00931C0B"/>
    <w:rsid w:val="00933375"/>
    <w:rsid w:val="0093578E"/>
    <w:rsid w:val="00935A26"/>
    <w:rsid w:val="009452F1"/>
    <w:rsid w:val="00951752"/>
    <w:rsid w:val="009517C9"/>
    <w:rsid w:val="009611EC"/>
    <w:rsid w:val="00961BA3"/>
    <w:rsid w:val="00962637"/>
    <w:rsid w:val="0097088B"/>
    <w:rsid w:val="00981B14"/>
    <w:rsid w:val="00982365"/>
    <w:rsid w:val="00986D36"/>
    <w:rsid w:val="00996370"/>
    <w:rsid w:val="00997577"/>
    <w:rsid w:val="009A555B"/>
    <w:rsid w:val="009A6518"/>
    <w:rsid w:val="009A67BA"/>
    <w:rsid w:val="009B6CB5"/>
    <w:rsid w:val="009C722E"/>
    <w:rsid w:val="009C7C29"/>
    <w:rsid w:val="009D3430"/>
    <w:rsid w:val="009E02E6"/>
    <w:rsid w:val="009E6500"/>
    <w:rsid w:val="009F67D7"/>
    <w:rsid w:val="00A01A81"/>
    <w:rsid w:val="00A035BF"/>
    <w:rsid w:val="00A03647"/>
    <w:rsid w:val="00A039B8"/>
    <w:rsid w:val="00A07068"/>
    <w:rsid w:val="00A20901"/>
    <w:rsid w:val="00A2181E"/>
    <w:rsid w:val="00A37E8C"/>
    <w:rsid w:val="00A404ED"/>
    <w:rsid w:val="00A516A7"/>
    <w:rsid w:val="00A54106"/>
    <w:rsid w:val="00A7083B"/>
    <w:rsid w:val="00A77361"/>
    <w:rsid w:val="00A8369F"/>
    <w:rsid w:val="00A8438F"/>
    <w:rsid w:val="00A903B8"/>
    <w:rsid w:val="00A92586"/>
    <w:rsid w:val="00A93550"/>
    <w:rsid w:val="00AA67BC"/>
    <w:rsid w:val="00AB52AE"/>
    <w:rsid w:val="00AC3033"/>
    <w:rsid w:val="00AC39BC"/>
    <w:rsid w:val="00AD3456"/>
    <w:rsid w:val="00AE5E2D"/>
    <w:rsid w:val="00AE7D08"/>
    <w:rsid w:val="00AF6E81"/>
    <w:rsid w:val="00AF730C"/>
    <w:rsid w:val="00B02016"/>
    <w:rsid w:val="00B0375C"/>
    <w:rsid w:val="00B114EF"/>
    <w:rsid w:val="00B229E6"/>
    <w:rsid w:val="00B306FE"/>
    <w:rsid w:val="00B31B3E"/>
    <w:rsid w:val="00B3534D"/>
    <w:rsid w:val="00B45B3C"/>
    <w:rsid w:val="00B461CA"/>
    <w:rsid w:val="00B52654"/>
    <w:rsid w:val="00B56FB7"/>
    <w:rsid w:val="00B618B2"/>
    <w:rsid w:val="00B63BCF"/>
    <w:rsid w:val="00B642EF"/>
    <w:rsid w:val="00B71EBC"/>
    <w:rsid w:val="00B77DEE"/>
    <w:rsid w:val="00B81EFF"/>
    <w:rsid w:val="00B82F66"/>
    <w:rsid w:val="00B83377"/>
    <w:rsid w:val="00B902BD"/>
    <w:rsid w:val="00B921DB"/>
    <w:rsid w:val="00B959B5"/>
    <w:rsid w:val="00BA0191"/>
    <w:rsid w:val="00BA2362"/>
    <w:rsid w:val="00BA334C"/>
    <w:rsid w:val="00BB5624"/>
    <w:rsid w:val="00BC7195"/>
    <w:rsid w:val="00BD2946"/>
    <w:rsid w:val="00BD3D15"/>
    <w:rsid w:val="00BD4363"/>
    <w:rsid w:val="00BD7A2D"/>
    <w:rsid w:val="00BF2B20"/>
    <w:rsid w:val="00C0188C"/>
    <w:rsid w:val="00C16ADF"/>
    <w:rsid w:val="00C16C0B"/>
    <w:rsid w:val="00C26529"/>
    <w:rsid w:val="00C315FA"/>
    <w:rsid w:val="00C353E3"/>
    <w:rsid w:val="00C41476"/>
    <w:rsid w:val="00C44818"/>
    <w:rsid w:val="00C477EC"/>
    <w:rsid w:val="00C53AE2"/>
    <w:rsid w:val="00C55AEC"/>
    <w:rsid w:val="00C57A9F"/>
    <w:rsid w:val="00C65939"/>
    <w:rsid w:val="00C834EC"/>
    <w:rsid w:val="00C868A3"/>
    <w:rsid w:val="00CA0A82"/>
    <w:rsid w:val="00CA45A7"/>
    <w:rsid w:val="00CC2173"/>
    <w:rsid w:val="00CC5BBA"/>
    <w:rsid w:val="00CE29B0"/>
    <w:rsid w:val="00CE3212"/>
    <w:rsid w:val="00CF1F0B"/>
    <w:rsid w:val="00CF51C3"/>
    <w:rsid w:val="00D11FC1"/>
    <w:rsid w:val="00D26293"/>
    <w:rsid w:val="00D41416"/>
    <w:rsid w:val="00D418F1"/>
    <w:rsid w:val="00D43D2D"/>
    <w:rsid w:val="00D44E5B"/>
    <w:rsid w:val="00D52CC4"/>
    <w:rsid w:val="00D63F39"/>
    <w:rsid w:val="00D84CD6"/>
    <w:rsid w:val="00D93E5D"/>
    <w:rsid w:val="00D96921"/>
    <w:rsid w:val="00DB0344"/>
    <w:rsid w:val="00DB555C"/>
    <w:rsid w:val="00DC5039"/>
    <w:rsid w:val="00DC6916"/>
    <w:rsid w:val="00DD2366"/>
    <w:rsid w:val="00DD4D4C"/>
    <w:rsid w:val="00DF18AD"/>
    <w:rsid w:val="00DF30B0"/>
    <w:rsid w:val="00DF777E"/>
    <w:rsid w:val="00E01944"/>
    <w:rsid w:val="00E058B6"/>
    <w:rsid w:val="00E10435"/>
    <w:rsid w:val="00E1587C"/>
    <w:rsid w:val="00E1594B"/>
    <w:rsid w:val="00E15EC3"/>
    <w:rsid w:val="00E20926"/>
    <w:rsid w:val="00E218FA"/>
    <w:rsid w:val="00E405D1"/>
    <w:rsid w:val="00E413CA"/>
    <w:rsid w:val="00E61730"/>
    <w:rsid w:val="00E63BCE"/>
    <w:rsid w:val="00E82E62"/>
    <w:rsid w:val="00E8315F"/>
    <w:rsid w:val="00E92540"/>
    <w:rsid w:val="00E92D87"/>
    <w:rsid w:val="00E9451A"/>
    <w:rsid w:val="00EA45DB"/>
    <w:rsid w:val="00EA4DA2"/>
    <w:rsid w:val="00EA590B"/>
    <w:rsid w:val="00EA7A63"/>
    <w:rsid w:val="00EB2B88"/>
    <w:rsid w:val="00EC49D1"/>
    <w:rsid w:val="00EC5979"/>
    <w:rsid w:val="00ED3A04"/>
    <w:rsid w:val="00EF0ACB"/>
    <w:rsid w:val="00F000B1"/>
    <w:rsid w:val="00F022AC"/>
    <w:rsid w:val="00F02689"/>
    <w:rsid w:val="00F11183"/>
    <w:rsid w:val="00F130D6"/>
    <w:rsid w:val="00F27602"/>
    <w:rsid w:val="00F418FA"/>
    <w:rsid w:val="00F63863"/>
    <w:rsid w:val="00F656EA"/>
    <w:rsid w:val="00F65B66"/>
    <w:rsid w:val="00F714D8"/>
    <w:rsid w:val="00F92A04"/>
    <w:rsid w:val="00FA4A03"/>
    <w:rsid w:val="00FA4E0E"/>
    <w:rsid w:val="00FA4F36"/>
    <w:rsid w:val="00FB482B"/>
    <w:rsid w:val="00FC2570"/>
    <w:rsid w:val="00FD0F54"/>
    <w:rsid w:val="00FE50B1"/>
    <w:rsid w:val="00FE63C5"/>
    <w:rsid w:val="00FF4193"/>
    <w:rsid w:val="00FF5023"/>
    <w:rsid w:val="00FF73B7"/>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F326"/>
  <w15:chartTrackingRefBased/>
  <w15:docId w15:val="{F7786072-0397-46F0-BFFE-5B856E84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0CE"/>
    <w:rPr>
      <w:color w:val="0563C1" w:themeColor="hyperlink"/>
      <w:u w:val="single"/>
    </w:rPr>
  </w:style>
  <w:style w:type="paragraph" w:styleId="ListParagraph">
    <w:name w:val="List Paragraph"/>
    <w:basedOn w:val="Normal"/>
    <w:uiPriority w:val="34"/>
    <w:qFormat/>
    <w:rsid w:val="006846BD"/>
    <w:pPr>
      <w:ind w:left="720"/>
      <w:contextualSpacing/>
    </w:pPr>
  </w:style>
  <w:style w:type="character" w:styleId="CommentReference">
    <w:name w:val="annotation reference"/>
    <w:basedOn w:val="DefaultParagraphFont"/>
    <w:uiPriority w:val="99"/>
    <w:semiHidden/>
    <w:unhideWhenUsed/>
    <w:rsid w:val="00997577"/>
    <w:rPr>
      <w:sz w:val="16"/>
      <w:szCs w:val="16"/>
    </w:rPr>
  </w:style>
  <w:style w:type="paragraph" w:styleId="CommentText">
    <w:name w:val="annotation text"/>
    <w:basedOn w:val="Normal"/>
    <w:link w:val="CommentTextChar"/>
    <w:uiPriority w:val="99"/>
    <w:semiHidden/>
    <w:unhideWhenUsed/>
    <w:rsid w:val="00997577"/>
    <w:pPr>
      <w:spacing w:line="240" w:lineRule="auto"/>
    </w:pPr>
    <w:rPr>
      <w:sz w:val="20"/>
      <w:szCs w:val="20"/>
    </w:rPr>
  </w:style>
  <w:style w:type="character" w:customStyle="1" w:styleId="CommentTextChar">
    <w:name w:val="Comment Text Char"/>
    <w:basedOn w:val="DefaultParagraphFont"/>
    <w:link w:val="CommentText"/>
    <w:uiPriority w:val="99"/>
    <w:semiHidden/>
    <w:rsid w:val="00997577"/>
    <w:rPr>
      <w:sz w:val="20"/>
      <w:szCs w:val="20"/>
    </w:rPr>
  </w:style>
  <w:style w:type="paragraph" w:styleId="CommentSubject">
    <w:name w:val="annotation subject"/>
    <w:basedOn w:val="CommentText"/>
    <w:next w:val="CommentText"/>
    <w:link w:val="CommentSubjectChar"/>
    <w:uiPriority w:val="99"/>
    <w:semiHidden/>
    <w:unhideWhenUsed/>
    <w:rsid w:val="00997577"/>
    <w:rPr>
      <w:b/>
      <w:bCs/>
    </w:rPr>
  </w:style>
  <w:style w:type="character" w:customStyle="1" w:styleId="CommentSubjectChar">
    <w:name w:val="Comment Subject Char"/>
    <w:basedOn w:val="CommentTextChar"/>
    <w:link w:val="CommentSubject"/>
    <w:uiPriority w:val="99"/>
    <w:semiHidden/>
    <w:rsid w:val="00997577"/>
    <w:rPr>
      <w:b/>
      <w:bCs/>
      <w:sz w:val="20"/>
      <w:szCs w:val="20"/>
    </w:rPr>
  </w:style>
  <w:style w:type="paragraph" w:styleId="BalloonText">
    <w:name w:val="Balloon Text"/>
    <w:basedOn w:val="Normal"/>
    <w:link w:val="BalloonTextChar"/>
    <w:uiPriority w:val="99"/>
    <w:semiHidden/>
    <w:unhideWhenUsed/>
    <w:rsid w:val="00997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5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8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1232</Words>
  <Characters>7026</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JoannesVermorel</dc:creator>
  <cp:keywords/>
  <dc:description/>
  <cp:lastModifiedBy>JoannesVermorel</cp:lastModifiedBy>
  <cp:revision>44</cp:revision>
  <dcterms:created xsi:type="dcterms:W3CDTF">2015-04-24T09:08:00Z</dcterms:created>
  <dcterms:modified xsi:type="dcterms:W3CDTF">2015-04-27T08:00:00Z</dcterms:modified>
</cp:coreProperties>
</file>